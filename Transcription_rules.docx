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B1" w:rsidRPr="0061661B" w:rsidRDefault="0061661B" w:rsidP="006D432C">
      <w:pPr>
        <w:tabs>
          <w:tab w:val="center" w:pos="4680"/>
          <w:tab w:val="left" w:pos="7485"/>
        </w:tabs>
        <w:spacing w:after="0"/>
        <w:jc w:val="center"/>
        <w:rPr>
          <w:rFonts w:ascii="Brill" w:hAnsi="Brill"/>
          <w:b/>
          <w:sz w:val="36"/>
          <w:szCs w:val="36"/>
        </w:rPr>
      </w:pPr>
      <w:r>
        <w:rPr>
          <w:rFonts w:ascii="Brill" w:hAnsi="Brill"/>
          <w:b/>
          <w:sz w:val="36"/>
          <w:szCs w:val="36"/>
        </w:rPr>
        <w:t xml:space="preserve">Notes on </w:t>
      </w:r>
      <w:proofErr w:type="spellStart"/>
      <w:r>
        <w:rPr>
          <w:rFonts w:ascii="Brill" w:hAnsi="Brill"/>
          <w:b/>
          <w:sz w:val="36"/>
          <w:szCs w:val="36"/>
        </w:rPr>
        <w:t>Slovinc</w:t>
      </w:r>
      <w:r w:rsidR="007343B1" w:rsidRPr="0061661B">
        <w:rPr>
          <w:rFonts w:ascii="Brill" w:hAnsi="Brill"/>
          <w:b/>
          <w:sz w:val="36"/>
          <w:szCs w:val="36"/>
        </w:rPr>
        <w:t>ian</w:t>
      </w:r>
      <w:proofErr w:type="spellEnd"/>
      <w:r w:rsidR="007343B1" w:rsidRPr="0061661B">
        <w:rPr>
          <w:rFonts w:ascii="Brill" w:hAnsi="Brill"/>
          <w:b/>
          <w:sz w:val="36"/>
          <w:szCs w:val="36"/>
        </w:rPr>
        <w:t xml:space="preserve"> transcription</w:t>
      </w:r>
    </w:p>
    <w:p w:rsidR="007343B1" w:rsidRDefault="00A0645E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Material</w:t>
      </w:r>
      <w:r w:rsidR="007343B1">
        <w:rPr>
          <w:rFonts w:ascii="Brill" w:hAnsi="Brill"/>
          <w:sz w:val="28"/>
          <w:szCs w:val="28"/>
        </w:rPr>
        <w:t xml:space="preserve"> from </w:t>
      </w:r>
      <w:proofErr w:type="spellStart"/>
      <w:r w:rsidR="00B63132">
        <w:rPr>
          <w:rFonts w:ascii="Brill" w:hAnsi="Brill"/>
          <w:i/>
          <w:sz w:val="28"/>
          <w:szCs w:val="28"/>
        </w:rPr>
        <w:t>Slovinc</w:t>
      </w:r>
      <w:r w:rsidR="00520082" w:rsidRPr="00520082">
        <w:rPr>
          <w:rFonts w:ascii="Brill" w:hAnsi="Brill"/>
          <w:i/>
          <w:sz w:val="28"/>
          <w:szCs w:val="28"/>
        </w:rPr>
        <w:t>ian</w:t>
      </w:r>
      <w:proofErr w:type="spellEnd"/>
      <w:r w:rsidR="00520082" w:rsidRPr="00520082">
        <w:rPr>
          <w:rFonts w:ascii="Brill" w:hAnsi="Brill"/>
          <w:i/>
          <w:sz w:val="28"/>
          <w:szCs w:val="28"/>
        </w:rPr>
        <w:t xml:space="preserve"> Dictionary</w:t>
      </w:r>
      <w:r w:rsidR="007343B1">
        <w:rPr>
          <w:rFonts w:ascii="Brill" w:hAnsi="Brill"/>
          <w:sz w:val="28"/>
          <w:szCs w:val="28"/>
        </w:rPr>
        <w:t xml:space="preserve"> (SW) </w:t>
      </w:r>
      <w:r w:rsidR="00C007EA">
        <w:rPr>
          <w:rFonts w:ascii="Brill" w:hAnsi="Brill"/>
          <w:sz w:val="28"/>
          <w:szCs w:val="28"/>
        </w:rPr>
        <w:t>is</w:t>
      </w:r>
      <w:r w:rsidR="007343B1">
        <w:rPr>
          <w:rFonts w:ascii="Brill" w:hAnsi="Brill"/>
          <w:sz w:val="28"/>
          <w:szCs w:val="28"/>
        </w:rPr>
        <w:t xml:space="preserve"> given in simplified transcription</w:t>
      </w:r>
      <w:r w:rsidR="00F301E3">
        <w:rPr>
          <w:rFonts w:ascii="Brill" w:hAnsi="Brill"/>
          <w:sz w:val="28"/>
          <w:szCs w:val="28"/>
        </w:rPr>
        <w:t xml:space="preserve"> </w:t>
      </w:r>
      <w:r w:rsidR="00B567A5">
        <w:rPr>
          <w:rFonts w:ascii="Brill" w:hAnsi="Brill"/>
          <w:sz w:val="28"/>
          <w:szCs w:val="28"/>
        </w:rPr>
        <w:t>described below</w:t>
      </w:r>
      <w:r w:rsidR="00C45A6C">
        <w:rPr>
          <w:rFonts w:ascii="Brill" w:hAnsi="Brill"/>
          <w:sz w:val="28"/>
          <w:szCs w:val="28"/>
        </w:rPr>
        <w:t xml:space="preserve">. Unlike the extremely detailed transcription </w:t>
      </w:r>
      <w:r w:rsidR="00480F0F">
        <w:rPr>
          <w:rFonts w:ascii="Brill" w:hAnsi="Brill"/>
          <w:sz w:val="28"/>
          <w:szCs w:val="28"/>
        </w:rPr>
        <w:t>utilized</w:t>
      </w:r>
      <w:r w:rsidR="00C45A6C">
        <w:rPr>
          <w:rFonts w:ascii="Brill" w:hAnsi="Brill"/>
          <w:sz w:val="28"/>
          <w:szCs w:val="28"/>
        </w:rPr>
        <w:t xml:space="preserve"> by Lorentz, it</w:t>
      </w:r>
      <w:r w:rsidR="00B567A5">
        <w:rPr>
          <w:rFonts w:ascii="Brill" w:hAnsi="Brill"/>
          <w:sz w:val="28"/>
          <w:szCs w:val="28"/>
        </w:rPr>
        <w:t xml:space="preserve"> </w:t>
      </w:r>
      <w:r w:rsidR="00C45A6C">
        <w:rPr>
          <w:rFonts w:ascii="Brill" w:hAnsi="Brill"/>
          <w:sz w:val="28"/>
          <w:szCs w:val="28"/>
        </w:rPr>
        <w:t>ignores</w:t>
      </w:r>
      <w:r w:rsidR="005C4BE4">
        <w:rPr>
          <w:rFonts w:ascii="Brill" w:hAnsi="Brill"/>
          <w:sz w:val="28"/>
          <w:szCs w:val="28"/>
        </w:rPr>
        <w:t xml:space="preserve"> most non-phonemic disti</w:t>
      </w:r>
      <w:r w:rsidR="00F301E3">
        <w:rPr>
          <w:rFonts w:ascii="Brill" w:hAnsi="Brill"/>
          <w:sz w:val="28"/>
          <w:szCs w:val="28"/>
        </w:rPr>
        <w:t>n</w:t>
      </w:r>
      <w:r w:rsidR="005C4BE4">
        <w:rPr>
          <w:rFonts w:ascii="Brill" w:hAnsi="Brill"/>
          <w:sz w:val="28"/>
          <w:szCs w:val="28"/>
        </w:rPr>
        <w:t>c</w:t>
      </w:r>
      <w:r w:rsidR="00F301E3">
        <w:rPr>
          <w:rFonts w:ascii="Brill" w:hAnsi="Brill"/>
          <w:sz w:val="28"/>
          <w:szCs w:val="28"/>
        </w:rPr>
        <w:t xml:space="preserve">tions and </w:t>
      </w:r>
      <w:r w:rsidR="004E2D6D">
        <w:rPr>
          <w:rFonts w:ascii="Brill" w:hAnsi="Brill"/>
          <w:sz w:val="28"/>
          <w:szCs w:val="28"/>
        </w:rPr>
        <w:t>is easy to align with the spelling</w:t>
      </w:r>
      <w:r w:rsidR="00F301E3">
        <w:rPr>
          <w:rFonts w:ascii="Brill" w:hAnsi="Brill"/>
          <w:sz w:val="28"/>
          <w:szCs w:val="28"/>
        </w:rPr>
        <w:t xml:space="preserve"> commonly used in Kashubian and other North-</w:t>
      </w:r>
      <w:proofErr w:type="spellStart"/>
      <w:r w:rsidR="00F301E3">
        <w:rPr>
          <w:rFonts w:ascii="Brill" w:hAnsi="Brill"/>
          <w:sz w:val="28"/>
          <w:szCs w:val="28"/>
        </w:rPr>
        <w:t>Lechitic</w:t>
      </w:r>
      <w:proofErr w:type="spellEnd"/>
      <w:r w:rsidR="00F301E3">
        <w:rPr>
          <w:rFonts w:ascii="Brill" w:hAnsi="Brill"/>
          <w:sz w:val="28"/>
          <w:szCs w:val="28"/>
        </w:rPr>
        <w:t xml:space="preserve"> texts</w:t>
      </w:r>
      <w:r w:rsidR="00733BC5">
        <w:rPr>
          <w:rFonts w:ascii="Brill" w:hAnsi="Brill"/>
          <w:sz w:val="28"/>
          <w:szCs w:val="28"/>
        </w:rPr>
        <w:t>.</w:t>
      </w:r>
      <w:r w:rsidR="00480F0F">
        <w:rPr>
          <w:rFonts w:ascii="Brill" w:hAnsi="Brill"/>
          <w:sz w:val="28"/>
          <w:szCs w:val="28"/>
        </w:rPr>
        <w:t xml:space="preserve"> It should not be viewed</w:t>
      </w:r>
      <w:r w:rsidR="00DA5206">
        <w:rPr>
          <w:rFonts w:ascii="Brill" w:hAnsi="Brill"/>
          <w:sz w:val="28"/>
          <w:szCs w:val="28"/>
        </w:rPr>
        <w:t>,</w:t>
      </w:r>
      <w:r w:rsidR="00480F0F">
        <w:rPr>
          <w:rFonts w:ascii="Brill" w:hAnsi="Brill"/>
          <w:sz w:val="28"/>
          <w:szCs w:val="28"/>
        </w:rPr>
        <w:t xml:space="preserve"> </w:t>
      </w:r>
      <w:r w:rsidR="00DA5206">
        <w:rPr>
          <w:rFonts w:ascii="Brill" w:hAnsi="Brill"/>
          <w:sz w:val="28"/>
          <w:szCs w:val="28"/>
        </w:rPr>
        <w:t xml:space="preserve">however, </w:t>
      </w:r>
      <w:r w:rsidR="00480F0F">
        <w:rPr>
          <w:rFonts w:ascii="Brill" w:hAnsi="Brill"/>
          <w:sz w:val="28"/>
          <w:szCs w:val="28"/>
        </w:rPr>
        <w:t xml:space="preserve">as </w:t>
      </w:r>
      <w:r w:rsidR="002E686B">
        <w:rPr>
          <w:rFonts w:ascii="Brill" w:hAnsi="Brill"/>
          <w:sz w:val="28"/>
          <w:szCs w:val="28"/>
        </w:rPr>
        <w:t xml:space="preserve">a statement on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482C38">
        <w:rPr>
          <w:rFonts w:ascii="Brill" w:hAnsi="Brill"/>
          <w:sz w:val="28"/>
          <w:szCs w:val="28"/>
        </w:rPr>
        <w:t>ian</w:t>
      </w:r>
      <w:proofErr w:type="spellEnd"/>
      <w:r w:rsidR="00482C38">
        <w:rPr>
          <w:rFonts w:ascii="Brill" w:hAnsi="Brill"/>
          <w:sz w:val="28"/>
          <w:szCs w:val="28"/>
        </w:rPr>
        <w:t xml:space="preserve"> phonology;</w:t>
      </w:r>
      <w:r w:rsidR="00DA5206">
        <w:rPr>
          <w:rFonts w:ascii="Brill" w:hAnsi="Brill"/>
          <w:sz w:val="28"/>
          <w:szCs w:val="28"/>
        </w:rPr>
        <w:t xml:space="preserve"> its purpose it entirely practical.</w:t>
      </w:r>
    </w:p>
    <w:p w:rsidR="00D70B2A" w:rsidRDefault="00D70B2A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 xml:space="preserve">The first part documents the process of converting </w:t>
      </w:r>
      <w:r w:rsidR="00EA69C8">
        <w:rPr>
          <w:rFonts w:ascii="Brill" w:hAnsi="Brill"/>
          <w:sz w:val="28"/>
          <w:szCs w:val="28"/>
        </w:rPr>
        <w:t>forms</w:t>
      </w:r>
      <w:r w:rsidR="00A948F8">
        <w:rPr>
          <w:rFonts w:ascii="Brill" w:hAnsi="Brill"/>
          <w:sz w:val="28"/>
          <w:szCs w:val="28"/>
        </w:rPr>
        <w:t xml:space="preserve"> from SW </w:t>
      </w:r>
      <w:r>
        <w:rPr>
          <w:rFonts w:ascii="Brill" w:hAnsi="Brill"/>
          <w:sz w:val="28"/>
          <w:szCs w:val="28"/>
        </w:rPr>
        <w:t>to the form</w:t>
      </w:r>
      <w:r w:rsidR="00E66907">
        <w:rPr>
          <w:rFonts w:ascii="Brill" w:hAnsi="Brill"/>
          <w:sz w:val="28"/>
          <w:szCs w:val="28"/>
        </w:rPr>
        <w:t>at</w:t>
      </w:r>
      <w:r>
        <w:rPr>
          <w:rFonts w:ascii="Brill" w:hAnsi="Brill"/>
          <w:sz w:val="28"/>
          <w:szCs w:val="28"/>
        </w:rPr>
        <w:t xml:space="preserve"> used in this </w:t>
      </w:r>
      <w:r w:rsidR="00E66907">
        <w:rPr>
          <w:rFonts w:ascii="Brill" w:hAnsi="Brill"/>
          <w:sz w:val="28"/>
          <w:szCs w:val="28"/>
        </w:rPr>
        <w:t>publication. The second p</w:t>
      </w:r>
      <w:r w:rsidR="00344730">
        <w:rPr>
          <w:rFonts w:ascii="Brill" w:hAnsi="Brill"/>
          <w:sz w:val="28"/>
          <w:szCs w:val="28"/>
        </w:rPr>
        <w:t xml:space="preserve">art explains how to restore original </w:t>
      </w:r>
      <w:proofErr w:type="spellStart"/>
      <w:r w:rsidR="002E686B">
        <w:rPr>
          <w:rFonts w:ascii="Brill" w:hAnsi="Brill"/>
          <w:sz w:val="28"/>
          <w:szCs w:val="28"/>
        </w:rPr>
        <w:t>Slovinc</w:t>
      </w:r>
      <w:r w:rsidR="00E66907">
        <w:rPr>
          <w:rFonts w:ascii="Brill" w:hAnsi="Brill"/>
          <w:sz w:val="28"/>
          <w:szCs w:val="28"/>
        </w:rPr>
        <w:t>ian</w:t>
      </w:r>
      <w:proofErr w:type="spellEnd"/>
      <w:r w:rsidR="00E66907">
        <w:rPr>
          <w:rFonts w:ascii="Brill" w:hAnsi="Brill"/>
          <w:sz w:val="28"/>
          <w:szCs w:val="28"/>
        </w:rPr>
        <w:t xml:space="preserve"> forms as t</w:t>
      </w:r>
      <w:r w:rsidR="00D12301">
        <w:rPr>
          <w:rFonts w:ascii="Brill" w:hAnsi="Brill"/>
          <w:sz w:val="28"/>
          <w:szCs w:val="28"/>
        </w:rPr>
        <w:t>hey appeared in the source text</w:t>
      </w:r>
      <w:r w:rsidR="00E66907">
        <w:rPr>
          <w:rFonts w:ascii="Brill" w:hAnsi="Brill"/>
          <w:sz w:val="28"/>
          <w:szCs w:val="28"/>
        </w:rPr>
        <w:t>.</w:t>
      </w:r>
    </w:p>
    <w:p w:rsidR="00906506" w:rsidRPr="007343B1" w:rsidRDefault="00906506" w:rsidP="00B11326">
      <w:pPr>
        <w:tabs>
          <w:tab w:val="center" w:pos="4680"/>
          <w:tab w:val="left" w:pos="7485"/>
        </w:tabs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t>These rules only apply to the</w:t>
      </w:r>
      <w:r w:rsidR="00DE5D5D">
        <w:rPr>
          <w:rFonts w:ascii="Brill" w:hAnsi="Brill"/>
          <w:sz w:val="28"/>
          <w:szCs w:val="28"/>
        </w:rPr>
        <w:t xml:space="preserve"> East </w:t>
      </w:r>
      <w:proofErr w:type="spellStart"/>
      <w:r w:rsidR="00DE5D5D">
        <w:rPr>
          <w:rFonts w:ascii="Brill" w:hAnsi="Brill"/>
          <w:sz w:val="28"/>
          <w:szCs w:val="28"/>
        </w:rPr>
        <w:t>Slovincian</w:t>
      </w:r>
      <w:proofErr w:type="spellEnd"/>
      <w:r>
        <w:rPr>
          <w:rFonts w:ascii="Brill" w:hAnsi="Brill"/>
          <w:sz w:val="28"/>
          <w:szCs w:val="28"/>
        </w:rPr>
        <w:t xml:space="preserve"> dialect of the village </w:t>
      </w:r>
      <w:proofErr w:type="spellStart"/>
      <w:r>
        <w:rPr>
          <w:rFonts w:ascii="Brill" w:hAnsi="Brill"/>
          <w:sz w:val="28"/>
          <w:szCs w:val="28"/>
        </w:rPr>
        <w:t>Kluki</w:t>
      </w:r>
      <w:proofErr w:type="spellEnd"/>
      <w:r>
        <w:rPr>
          <w:rFonts w:ascii="Brill" w:hAnsi="Brill"/>
          <w:sz w:val="28"/>
          <w:szCs w:val="28"/>
        </w:rPr>
        <w:t xml:space="preserve"> (</w:t>
      </w:r>
      <w:proofErr w:type="spellStart"/>
      <w:r>
        <w:rPr>
          <w:rFonts w:ascii="Brill" w:hAnsi="Brill"/>
          <w:sz w:val="28"/>
          <w:szCs w:val="28"/>
        </w:rPr>
        <w:t>Klucken</w:t>
      </w:r>
      <w:proofErr w:type="spellEnd"/>
      <w:r>
        <w:rPr>
          <w:rFonts w:ascii="Brill" w:hAnsi="Brill"/>
          <w:sz w:val="28"/>
          <w:szCs w:val="28"/>
        </w:rPr>
        <w:t xml:space="preserve">), although other dialects are not significantly different. The rules must be applied sequentially; the order of application is indicated </w:t>
      </w:r>
      <w:r w:rsidR="008429D9">
        <w:rPr>
          <w:rFonts w:ascii="Brill" w:hAnsi="Brill"/>
          <w:sz w:val="28"/>
          <w:szCs w:val="28"/>
        </w:rPr>
        <w:t xml:space="preserve">by numbers </w:t>
      </w:r>
      <w:r>
        <w:rPr>
          <w:rFonts w:ascii="Brill" w:hAnsi="Brill"/>
          <w:sz w:val="28"/>
          <w:szCs w:val="28"/>
        </w:rPr>
        <w:t>in the left column.</w:t>
      </w:r>
    </w:p>
    <w:p w:rsidR="005A5A7E" w:rsidRPr="0083466E" w:rsidRDefault="00B11326" w:rsidP="0083466E">
      <w:pPr>
        <w:tabs>
          <w:tab w:val="center" w:pos="4680"/>
          <w:tab w:val="left" w:pos="7485"/>
        </w:tabs>
        <w:spacing w:after="0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ab/>
      </w:r>
      <w:r w:rsidR="00BF0FB5">
        <w:rPr>
          <w:rFonts w:ascii="Brill" w:hAnsi="Brill"/>
          <w:b/>
          <w:sz w:val="28"/>
          <w:szCs w:val="28"/>
        </w:rPr>
        <w:t xml:space="preserve">I. </w:t>
      </w:r>
      <w:r w:rsidR="000E3C43">
        <w:rPr>
          <w:rFonts w:ascii="Brill" w:hAnsi="Brill"/>
          <w:b/>
          <w:sz w:val="28"/>
          <w:szCs w:val="28"/>
        </w:rPr>
        <w:t>Simplification rules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260"/>
        <w:gridCol w:w="540"/>
        <w:gridCol w:w="630"/>
        <w:gridCol w:w="6120"/>
      </w:tblGrid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1.1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Pr="009151A2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B11326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B11326" w:rsidTr="000E3C43">
        <w:tc>
          <w:tcPr>
            <w:tcW w:w="805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B11326" w:rsidRDefault="00B11326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ˆ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˜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 xml:space="preserve"> 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, </w:t>
            </w:r>
            <w:r w:rsidRPr="009151A2">
              <w:rPr>
                <w:rFonts w:ascii="Brill" w:hAnsi="Brill"/>
                <w:b/>
                <w:sz w:val="36"/>
                <w:szCs w:val="36"/>
              </w:rPr>
              <w:t>ˋ</w:t>
            </w:r>
          </w:p>
        </w:tc>
        <w:tc>
          <w:tcPr>
            <w:tcW w:w="54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36"/>
                <w:szCs w:val="36"/>
              </w:rPr>
              <w:t>ˊ</w:t>
            </w:r>
          </w:p>
        </w:tc>
        <w:tc>
          <w:tcPr>
            <w:tcW w:w="6120" w:type="dxa"/>
          </w:tcPr>
          <w:p w:rsidR="003C488F" w:rsidRPr="003F753A" w:rsidRDefault="005C071D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  <w:r w:rsidRPr="003F753A">
              <w:rPr>
                <w:rFonts w:ascii="Brill" w:hAnsi="Brill"/>
                <w:sz w:val="28"/>
                <w:szCs w:val="28"/>
              </w:rPr>
              <w:t>[replace accent marks with acute accent]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3.1.</w:t>
            </w: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B00004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ʹ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612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word-final position</w:t>
            </w: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2E1C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́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2450B" w:rsidTr="000E3C43">
        <w:tc>
          <w:tcPr>
            <w:tcW w:w="805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2450B" w:rsidRPr="009151A2" w:rsidRDefault="00AA18F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έ</w:t>
            </w:r>
          </w:p>
        </w:tc>
        <w:tc>
          <w:tcPr>
            <w:tcW w:w="540" w:type="dxa"/>
          </w:tcPr>
          <w:p w:rsidR="0032450B" w:rsidRPr="00D03CDF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2450B" w:rsidRPr="009151A2" w:rsidRDefault="0032450B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32450B" w:rsidRDefault="0032450B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C1470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C14703" w:rsidP="00C14703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33DEC" w:rsidP="00FD19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íe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333DEC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ú</w:t>
            </w:r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Pr="000F0A43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ᶙ̯</w:t>
            </w:r>
          </w:p>
        </w:tc>
        <w:tc>
          <w:tcPr>
            <w:tcW w:w="540" w:type="dxa"/>
          </w:tcPr>
          <w:p w:rsidR="003C488F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3C488F" w:rsidRDefault="00FD198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ǫ</w:t>
            </w: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C488F" w:rsidTr="000E3C43">
        <w:tc>
          <w:tcPr>
            <w:tcW w:w="805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3C488F" w:rsidRDefault="003C488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15497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</w:t>
            </w:r>
          </w:p>
        </w:tc>
        <w:tc>
          <w:tcPr>
            <w:tcW w:w="126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6F04A9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ȧˊ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296871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u̇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96871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</w:t>
            </w:r>
          </w:p>
        </w:tc>
        <w:tc>
          <w:tcPr>
            <w:tcW w:w="1260" w:type="dxa"/>
          </w:tcPr>
          <w:p w:rsidR="00FF5193" w:rsidRDefault="00D01F7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811F0F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540" w:type="dxa"/>
          </w:tcPr>
          <w:p w:rsidR="00FF5193" w:rsidRDefault="00302DA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Pr="006A35FF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A21C5" w:rsidTr="00E7508A">
        <w:tc>
          <w:tcPr>
            <w:tcW w:w="805" w:type="dxa"/>
          </w:tcPr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</w:t>
            </w:r>
            <w:r w:rsidR="00B13B5B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8550" w:type="dxa"/>
            <w:gridSpan w:val="4"/>
          </w:tcPr>
          <w:p w:rsidR="002A21C5" w:rsidRPr="002A21C5" w:rsidRDefault="002A21C5" w:rsidP="002A21C5">
            <w:pPr>
              <w:rPr>
                <w:rFonts w:ascii="Brill" w:hAnsi="Brill"/>
                <w:sz w:val="28"/>
                <w:szCs w:val="28"/>
              </w:rPr>
            </w:pPr>
            <w:r w:rsidRPr="002A21C5">
              <w:rPr>
                <w:rFonts w:ascii="Brill" w:hAnsi="Brill"/>
                <w:sz w:val="28"/>
                <w:szCs w:val="28"/>
              </w:rPr>
              <w:t xml:space="preserve">Remove [quantity markers over unstressed vowels] 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>˘</w:t>
            </w:r>
            <w:r w:rsidRPr="002A21C5">
              <w:rPr>
                <w:rFonts w:ascii="Brill" w:hAnsi="Brill"/>
                <w:b/>
                <w:sz w:val="28"/>
                <w:szCs w:val="28"/>
              </w:rPr>
              <w:t>,</w:t>
            </w:r>
            <w:r w:rsidRPr="002A21C5">
              <w:rPr>
                <w:rFonts w:ascii="Brill" w:hAnsi="Brill"/>
                <w:b/>
                <w:sz w:val="36"/>
                <w:szCs w:val="36"/>
              </w:rPr>
              <w:t xml:space="preserve"> ˉ</w:t>
            </w:r>
          </w:p>
          <w:p w:rsidR="002A21C5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2A21C5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AE7DC7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4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3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A92770">
              <w:rPr>
                <w:rFonts w:ascii="Brill" w:hAnsi="Brill"/>
                <w:b/>
                <w:sz w:val="28"/>
                <w:szCs w:val="28"/>
              </w:rPr>
              <w:t>.</w:t>
            </w: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FF5193" w:rsidTr="000E3C43">
        <w:tc>
          <w:tcPr>
            <w:tcW w:w="805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126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 w:rsidR="008E67EA"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540" w:type="dxa"/>
          </w:tcPr>
          <w:p w:rsidR="00FF5193" w:rsidRDefault="00525D78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30" w:type="dxa"/>
          </w:tcPr>
          <w:p w:rsidR="00FF5193" w:rsidRDefault="000D7C5A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6120" w:type="dxa"/>
          </w:tcPr>
          <w:p w:rsidR="00FF5193" w:rsidRDefault="00FF5193" w:rsidP="00B11326">
            <w:pPr>
              <w:tabs>
                <w:tab w:val="center" w:pos="4680"/>
                <w:tab w:val="left" w:pos="7485"/>
              </w:tabs>
              <w:rPr>
                <w:rFonts w:ascii="Brill" w:hAnsi="Brill"/>
                <w:b/>
                <w:sz w:val="28"/>
                <w:szCs w:val="28"/>
              </w:rPr>
            </w:pPr>
          </w:p>
        </w:tc>
      </w:tr>
    </w:tbl>
    <w:p w:rsidR="00B11326" w:rsidRPr="005A5A7E" w:rsidRDefault="00B11326" w:rsidP="00B11326">
      <w:pPr>
        <w:tabs>
          <w:tab w:val="center" w:pos="4680"/>
          <w:tab w:val="left" w:pos="7485"/>
        </w:tabs>
        <w:rPr>
          <w:rFonts w:ascii="Brill" w:hAnsi="Brill"/>
          <w:b/>
          <w:sz w:val="28"/>
          <w:szCs w:val="28"/>
        </w:rPr>
      </w:pPr>
    </w:p>
    <w:p w:rsidR="005342C3" w:rsidRDefault="00267E40" w:rsidP="00EF5D59">
      <w:pPr>
        <w:spacing w:after="0"/>
        <w:jc w:val="center"/>
        <w:rPr>
          <w:rFonts w:ascii="Brill" w:hAnsi="Brill"/>
          <w:b/>
          <w:sz w:val="28"/>
          <w:szCs w:val="28"/>
        </w:rPr>
      </w:pPr>
      <w:r>
        <w:rPr>
          <w:rFonts w:ascii="Brill" w:hAnsi="Brill"/>
          <w:b/>
          <w:sz w:val="28"/>
          <w:szCs w:val="28"/>
        </w:rPr>
        <w:t>II. Restoration rules</w:t>
      </w:r>
    </w:p>
    <w:p w:rsidR="00DD4558" w:rsidRPr="00D83C15" w:rsidRDefault="007864FB" w:rsidP="00D83C15">
      <w:pPr>
        <w:rPr>
          <w:rFonts w:ascii="Brill" w:hAnsi="Brill"/>
          <w:sz w:val="28"/>
          <w:szCs w:val="28"/>
        </w:rPr>
      </w:pPr>
      <w:r w:rsidRPr="007864FB">
        <w:rPr>
          <w:rFonts w:ascii="Brill" w:hAnsi="Brill"/>
          <w:sz w:val="28"/>
          <w:szCs w:val="28"/>
        </w:rPr>
        <w:t>[Stressed vowels]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791"/>
        <w:gridCol w:w="824"/>
        <w:gridCol w:w="450"/>
        <w:gridCol w:w="720"/>
        <w:gridCol w:w="7110"/>
      </w:tblGrid>
      <w:tr w:rsidR="001F1015" w:rsidTr="002056A3">
        <w:trPr>
          <w:trHeight w:val="458"/>
        </w:trPr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4F6B22">
              <w:rPr>
                <w:rFonts w:ascii="Brill" w:hAnsi="Brill"/>
                <w:b/>
                <w:sz w:val="28"/>
                <w:szCs w:val="28"/>
              </w:rPr>
              <w:t>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á</w:t>
            </w: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ã</w:t>
            </w:r>
          </w:p>
        </w:tc>
        <w:tc>
          <w:tcPr>
            <w:tcW w:w="7110" w:type="dxa"/>
          </w:tcPr>
          <w:p w:rsidR="004E695D" w:rsidRDefault="00D66E0D" w:rsidP="004F6B22">
            <w:pPr>
              <w:rPr>
                <w:rFonts w:ascii="Brill" w:hAnsi="Brill"/>
                <w:b/>
                <w:sz w:val="28"/>
                <w:szCs w:val="28"/>
              </w:rPr>
            </w:pPr>
            <w:r w:rsidRPr="00D66E0D">
              <w:rPr>
                <w:rFonts w:ascii="Brill" w:hAnsi="Brill"/>
                <w:sz w:val="28"/>
                <w:szCs w:val="28"/>
              </w:rPr>
              <w:t xml:space="preserve">except for words ending in </w:t>
            </w:r>
            <w:r w:rsidRPr="00D66E0D">
              <w:rPr>
                <w:rFonts w:ascii="Brill" w:hAnsi="Brill"/>
                <w:i/>
                <w:sz w:val="28"/>
                <w:szCs w:val="28"/>
              </w:rPr>
              <w:t>–</w:t>
            </w:r>
            <w:proofErr w:type="spellStart"/>
            <w:r w:rsidRPr="00D66E0D">
              <w:rPr>
                <w:rFonts w:ascii="Brill" w:hAnsi="Brill"/>
                <w:i/>
                <w:sz w:val="28"/>
                <w:szCs w:val="28"/>
              </w:rPr>
              <w:t>anc</w:t>
            </w:r>
            <w:proofErr w:type="spellEnd"/>
            <w:r w:rsidRPr="00D66E0D">
              <w:rPr>
                <w:rFonts w:ascii="Brill" w:hAnsi="Brill"/>
                <w:sz w:val="28"/>
                <w:szCs w:val="28"/>
              </w:rPr>
              <w:t xml:space="preserve"> </w:t>
            </w:r>
          </w:p>
        </w:tc>
      </w:tr>
      <w:tr w:rsidR="001F1015" w:rsidTr="002056A3">
        <w:tc>
          <w:tcPr>
            <w:tcW w:w="791" w:type="dxa"/>
          </w:tcPr>
          <w:p w:rsidR="004E695D" w:rsidRDefault="001C642D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</w:t>
            </w:r>
          </w:p>
        </w:tc>
        <w:tc>
          <w:tcPr>
            <w:tcW w:w="824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450" w:type="dxa"/>
          </w:tcPr>
          <w:p w:rsidR="004E695D" w:rsidRDefault="004F6B22" w:rsidP="004E695D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4E695D" w:rsidRDefault="002056A3" w:rsidP="004E695D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="004F6B22"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</w:p>
        </w:tc>
        <w:tc>
          <w:tcPr>
            <w:tcW w:w="7110" w:type="dxa"/>
          </w:tcPr>
          <w:p w:rsidR="004E695D" w:rsidRPr="003129BE" w:rsidRDefault="002056A3" w:rsidP="004E695D">
            <w:pPr>
              <w:rPr>
                <w:rFonts w:ascii="Brill" w:hAnsi="Brill"/>
                <w:sz w:val="28"/>
                <w:szCs w:val="28"/>
              </w:rPr>
            </w:pPr>
            <w:r w:rsidRPr="003129BE">
              <w:rPr>
                <w:rFonts w:ascii="Brill" w:hAnsi="Brill"/>
                <w:sz w:val="28"/>
                <w:szCs w:val="28"/>
              </w:rPr>
              <w:t>in word-final position</w:t>
            </w:r>
          </w:p>
        </w:tc>
      </w:tr>
      <w:tr w:rsidR="001F1015" w:rsidTr="002056A3">
        <w:tc>
          <w:tcPr>
            <w:tcW w:w="791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4E695D" w:rsidRDefault="004E695D" w:rsidP="004E695D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F1015" w:rsidTr="002056A3">
        <w:tc>
          <w:tcPr>
            <w:tcW w:w="791" w:type="dxa"/>
          </w:tcPr>
          <w:p w:rsidR="001F1015" w:rsidRDefault="0059735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1C642D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267F49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ʹ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u</w:t>
            </w:r>
            <w:proofErr w:type="spellEnd"/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2.1.2.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r w:rsidR="001F1015">
              <w:rPr>
                <w:rFonts w:ascii="Brill" w:hAnsi="Brill"/>
                <w:b/>
                <w:sz w:val="28"/>
                <w:szCs w:val="28"/>
              </w:rPr>
              <w:t>r</w:t>
            </w:r>
            <w:proofErr w:type="spellEnd"/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ˊr</w:t>
            </w:r>
            <w:proofErr w:type="spellEnd"/>
          </w:p>
        </w:tc>
        <w:tc>
          <w:tcPr>
            <w:tcW w:w="7110" w:type="dxa"/>
          </w:tcPr>
          <w:p w:rsidR="001F1015" w:rsidRDefault="00566C2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1F1015" w:rsidTr="002056A3">
        <w:tc>
          <w:tcPr>
            <w:tcW w:w="791" w:type="dxa"/>
          </w:tcPr>
          <w:p w:rsidR="001F1015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2.1.3.</w:t>
            </w:r>
          </w:p>
        </w:tc>
        <w:tc>
          <w:tcPr>
            <w:tcW w:w="824" w:type="dxa"/>
          </w:tcPr>
          <w:p w:rsidR="001F1015" w:rsidRDefault="00EA78B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="001F1015"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  <w:proofErr w:type="spellEnd"/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267F49">
              <w:rPr>
                <w:rFonts w:ascii="Brill" w:hAnsi="Brill"/>
                <w:b/>
                <w:sz w:val="28"/>
                <w:szCs w:val="28"/>
              </w:rPr>
              <w:t>å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ˊř</w:t>
            </w:r>
            <w:proofErr w:type="spellEnd"/>
          </w:p>
        </w:tc>
        <w:tc>
          <w:tcPr>
            <w:tcW w:w="7110" w:type="dxa"/>
          </w:tcPr>
          <w:p w:rsidR="001F1015" w:rsidRDefault="00566C2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1F1015" w:rsidTr="002056A3">
        <w:tc>
          <w:tcPr>
            <w:tcW w:w="791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1F1015" w:rsidRDefault="001F10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2.2.1.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ȯˊ</w:t>
            </w:r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o</w:t>
            </w:r>
            <w:r w:rsidRPr="00267F49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267F49">
              <w:rPr>
                <w:rFonts w:ascii="Brill" w:hAnsi="Brill"/>
                <w:b/>
                <w:sz w:val="28"/>
                <w:szCs w:val="28"/>
              </w:rPr>
              <w:t>ˊu̯</w:t>
            </w:r>
          </w:p>
        </w:tc>
        <w:tc>
          <w:tcPr>
            <w:tcW w:w="711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except before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59735E" w:rsidTr="002056A3">
        <w:tc>
          <w:tcPr>
            <w:tcW w:w="791" w:type="dxa"/>
          </w:tcPr>
          <w:p w:rsidR="0059735E" w:rsidRDefault="001C642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2.2.2.</w:t>
            </w:r>
          </w:p>
        </w:tc>
        <w:tc>
          <w:tcPr>
            <w:tcW w:w="824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45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59735E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EC7B8E">
              <w:rPr>
                <w:rFonts w:ascii="Brill" w:hAnsi="Brill"/>
                <w:b/>
                <w:sz w:val="28"/>
                <w:szCs w:val="28"/>
              </w:rPr>
              <w:t>ȯˊ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ř</w:t>
            </w:r>
            <w:proofErr w:type="spellEnd"/>
          </w:p>
        </w:tc>
        <w:tc>
          <w:tcPr>
            <w:tcW w:w="7110" w:type="dxa"/>
          </w:tcPr>
          <w:p w:rsidR="0059735E" w:rsidRPr="00033D9F" w:rsidRDefault="00033D9F" w:rsidP="001F1015">
            <w:pPr>
              <w:rPr>
                <w:rFonts w:ascii="Brill" w:hAnsi="Brill"/>
                <w:sz w:val="28"/>
                <w:szCs w:val="28"/>
              </w:rPr>
            </w:pPr>
            <w:r w:rsidRPr="00033D9F">
              <w:rPr>
                <w:rFonts w:ascii="Brill" w:hAnsi="Brill"/>
                <w:sz w:val="28"/>
                <w:szCs w:val="28"/>
              </w:rPr>
              <w:t>[no change]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216597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ε̃</w:t>
            </w:r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20BEE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867D6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ẽi</w:t>
            </w:r>
            <w:proofErr w:type="spellEnd"/>
          </w:p>
        </w:tc>
        <w:tc>
          <w:tcPr>
            <w:tcW w:w="711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67D62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 xml:space="preserve">š, ž, č, s, z, k, </w:t>
            </w:r>
            <w:r w:rsidRPr="00ED3304">
              <w:rPr>
                <w:rFonts w:ascii="Brill" w:hAnsi="Brill"/>
                <w:b/>
                <w:sz w:val="28"/>
                <w:szCs w:val="28"/>
              </w:rPr>
              <w:t xml:space="preserve">γ, </w:t>
            </w:r>
            <w:r w:rsidRPr="00ED3304">
              <w:rPr>
                <w:rFonts w:ascii="Brill" w:hAnsi="Brill"/>
                <w:b/>
                <w:i/>
                <w:sz w:val="28"/>
                <w:szCs w:val="28"/>
              </w:rPr>
              <w:t>x, t, ń</w:t>
            </w:r>
            <w:r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in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C3510B">
              <w:rPr>
                <w:rFonts w:ascii="Brill" w:hAnsi="Brill"/>
                <w:sz w:val="28"/>
                <w:szCs w:val="28"/>
              </w:rPr>
              <w:t>a closed syllable</w:t>
            </w:r>
          </w:p>
        </w:tc>
      </w:tr>
      <w:tr w:rsidR="00033D9F" w:rsidTr="002056A3">
        <w:tc>
          <w:tcPr>
            <w:tcW w:w="791" w:type="dxa"/>
          </w:tcPr>
          <w:p w:rsidR="00033D9F" w:rsidRDefault="0021659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824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ä́</w:t>
            </w:r>
          </w:p>
        </w:tc>
        <w:tc>
          <w:tcPr>
            <w:tcW w:w="450" w:type="dxa"/>
          </w:tcPr>
          <w:p w:rsidR="00033D9F" w:rsidRDefault="003A488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B76E3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ẽ</w:t>
            </w:r>
          </w:p>
        </w:tc>
        <w:tc>
          <w:tcPr>
            <w:tcW w:w="7110" w:type="dxa"/>
          </w:tcPr>
          <w:p w:rsidR="00033D9F" w:rsidRPr="00B76E39" w:rsidRDefault="00B76E39" w:rsidP="00C52F5F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 w:rsidR="00C52F5F"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b/>
                <w:sz w:val="28"/>
                <w:szCs w:val="28"/>
              </w:rPr>
              <w:t>è</w:t>
            </w:r>
          </w:p>
        </w:tc>
        <w:tc>
          <w:tcPr>
            <w:tcW w:w="7110" w:type="dxa"/>
          </w:tcPr>
          <w:p w:rsidR="00033D9F" w:rsidRDefault="005D01EC" w:rsidP="005D01EC">
            <w:pPr>
              <w:rPr>
                <w:rFonts w:ascii="Brill" w:hAnsi="Brill"/>
                <w:b/>
                <w:sz w:val="28"/>
                <w:szCs w:val="28"/>
              </w:rPr>
            </w:pPr>
            <w:r w:rsidRPr="008D0D1F">
              <w:rPr>
                <w:rFonts w:ascii="Brill" w:hAnsi="Brill"/>
                <w:sz w:val="28"/>
                <w:szCs w:val="28"/>
              </w:rPr>
              <w:t xml:space="preserve">in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sertcë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seřp</w:t>
            </w:r>
            <w:proofErr w:type="spellEnd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Pr="008D0D1F">
              <w:rPr>
                <w:rFonts w:ascii="Brill" w:hAnsi="Brill"/>
                <w:b/>
                <w:i/>
                <w:sz w:val="28"/>
                <w:szCs w:val="28"/>
              </w:rPr>
              <w:t>seršeń</w:t>
            </w:r>
            <w:proofErr w:type="spellEnd"/>
            <w:r w:rsidRPr="008D0D1F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8D0D1F">
              <w:rPr>
                <w:rFonts w:ascii="Brill" w:hAnsi="Brill"/>
                <w:sz w:val="28"/>
                <w:szCs w:val="28"/>
              </w:rPr>
              <w:t>as well as some verb forms and loan words</w:t>
            </w:r>
          </w:p>
        </w:tc>
      </w:tr>
      <w:tr w:rsidR="00033D9F" w:rsidTr="002056A3">
        <w:tc>
          <w:tcPr>
            <w:tcW w:w="791" w:type="dxa"/>
          </w:tcPr>
          <w:p w:rsidR="00033D9F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4.2.</w:t>
            </w:r>
          </w:p>
        </w:tc>
        <w:tc>
          <w:tcPr>
            <w:tcW w:w="824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é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5D01EC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r>
              <w:rPr>
                <w:rFonts w:ascii="Brill" w:hAnsi="Brill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5D01EC" w:rsidRDefault="00C26044" w:rsidP="001F101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all</w:t>
            </w:r>
            <w:r w:rsidR="005D01EC" w:rsidRPr="005D01EC">
              <w:rPr>
                <w:rFonts w:ascii="Brill" w:hAnsi="Brill"/>
                <w:sz w:val="28"/>
                <w:szCs w:val="28"/>
              </w:rPr>
              <w:t xml:space="preserve"> other contexts</w:t>
            </w:r>
          </w:p>
        </w:tc>
      </w:tr>
      <w:tr w:rsidR="00033D9F" w:rsidTr="002056A3">
        <w:tc>
          <w:tcPr>
            <w:tcW w:w="791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033D9F" w:rsidRDefault="00033D9F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033D9F" w:rsidTr="002056A3">
        <w:tc>
          <w:tcPr>
            <w:tcW w:w="791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E27D08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033D9F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033D9F" w:rsidRDefault="00A73977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033D9F" w:rsidRPr="00972EA3" w:rsidRDefault="005E24F0" w:rsidP="001F1015">
            <w:pPr>
              <w:rPr>
                <w:rFonts w:ascii="Brill" w:hAnsi="Brill"/>
                <w:sz w:val="28"/>
                <w:szCs w:val="28"/>
              </w:rPr>
            </w:pPr>
            <w:r w:rsidRPr="005E24F0">
              <w:rPr>
                <w:rFonts w:ascii="Brill" w:hAnsi="Brill"/>
                <w:sz w:val="28"/>
                <w:szCs w:val="28"/>
              </w:rPr>
              <w:t>before</w:t>
            </w:r>
            <w:r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="00972EA3">
              <w:rPr>
                <w:rFonts w:ascii="Brill" w:hAnsi="Brill"/>
                <w:b/>
                <w:i/>
                <w:sz w:val="28"/>
                <w:szCs w:val="28"/>
              </w:rPr>
              <w:t xml:space="preserve">š, ž, č </w:t>
            </w:r>
            <w:r w:rsidR="00972EA3">
              <w:rPr>
                <w:rFonts w:ascii="Brill" w:hAnsi="Brill"/>
                <w:sz w:val="28"/>
                <w:szCs w:val="28"/>
              </w:rPr>
              <w:t>in closed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0A503C" w:rsidRDefault="00DA450B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="000A503C"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Pr="000A503C" w:rsidRDefault="000A503C" w:rsidP="001F1015">
            <w:pPr>
              <w:rPr>
                <w:rFonts w:ascii="Brill" w:hAnsi="Brill"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E27D0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824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DA450B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6F72D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D83C15" w:rsidRPr="006F72D2" w:rsidRDefault="006F72D2" w:rsidP="001F1015">
            <w:pPr>
              <w:rPr>
                <w:rFonts w:ascii="Brill" w:hAnsi="Brill"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other 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AB2092">
              <w:rPr>
                <w:rFonts w:ascii="Brill" w:hAnsi="Brill"/>
                <w:b/>
                <w:sz w:val="28"/>
                <w:szCs w:val="28"/>
              </w:rPr>
              <w:t>1.1.</w:t>
            </w:r>
          </w:p>
        </w:tc>
        <w:tc>
          <w:tcPr>
            <w:tcW w:w="824" w:type="dxa"/>
          </w:tcPr>
          <w:p w:rsidR="00D83C15" w:rsidRDefault="00D462F3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905C02" w:rsidRDefault="00D462F3" w:rsidP="00D462F3">
            <w:pPr>
              <w:rPr>
                <w:rFonts w:ascii="Brill" w:hAnsi="Brill"/>
                <w:b/>
                <w:strike/>
                <w:position w:val="8"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="00905C02" w:rsidRPr="00905C02">
              <w:rPr>
                <w:rFonts w:ascii="Brill" w:hAnsi="Brill"/>
                <w:b/>
                <w:strike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7D3AEF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7D3AEF" w:rsidTr="002056A3">
        <w:tc>
          <w:tcPr>
            <w:tcW w:w="791" w:type="dxa"/>
          </w:tcPr>
          <w:p w:rsidR="007D3AEF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6.1.2.</w:t>
            </w:r>
          </w:p>
        </w:tc>
        <w:tc>
          <w:tcPr>
            <w:tcW w:w="824" w:type="dxa"/>
          </w:tcPr>
          <w:p w:rsidR="007D3AEF" w:rsidRDefault="007D3AEF" w:rsidP="00D462F3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450" w:type="dxa"/>
          </w:tcPr>
          <w:p w:rsidR="007D3AEF" w:rsidRPr="00D03CDF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7D3AEF" w:rsidRDefault="00AE2DC6" w:rsidP="00D462F3">
            <w:pPr>
              <w:rPr>
                <w:rFonts w:ascii="Brill" w:hAnsi="Brill"/>
                <w:b/>
                <w:sz w:val="28"/>
                <w:szCs w:val="28"/>
              </w:rPr>
            </w:pPr>
            <w:r w:rsidRPr="00905C02">
              <w:rPr>
                <w:rFonts w:ascii="Brill" w:hAnsi="Brill"/>
                <w:b/>
                <w:strike/>
                <w:sz w:val="28"/>
                <w:szCs w:val="28"/>
              </w:rPr>
              <w:t>u̇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</w:p>
        </w:tc>
        <w:tc>
          <w:tcPr>
            <w:tcW w:w="7110" w:type="dxa"/>
          </w:tcPr>
          <w:p w:rsidR="007D3AEF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6.2.1.</w:t>
            </w:r>
          </w:p>
        </w:tc>
        <w:tc>
          <w:tcPr>
            <w:tcW w:w="824" w:type="dxa"/>
          </w:tcPr>
          <w:p w:rsidR="00D83C15" w:rsidRDefault="00D462F3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D462F3" w:rsidRDefault="00D462F3" w:rsidP="001F1015">
            <w:pPr>
              <w:rPr>
                <w:rFonts w:ascii="Brill" w:hAnsi="Brill"/>
                <w:b/>
                <w:position w:val="8"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ï</w:t>
            </w:r>
            <w:r>
              <w:rPr>
                <w:rFonts w:ascii="Brill" w:hAnsi="Brill"/>
                <w:b/>
                <w:position w:val="8"/>
                <w:sz w:val="28"/>
                <w:szCs w:val="28"/>
              </w:rPr>
              <w:t>̂</w:t>
            </w:r>
          </w:p>
        </w:tc>
        <w:tc>
          <w:tcPr>
            <w:tcW w:w="711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0A503C">
              <w:rPr>
                <w:rFonts w:ascii="Brill" w:hAnsi="Brill"/>
                <w:sz w:val="28"/>
                <w:szCs w:val="28"/>
              </w:rPr>
              <w:t>in non-final open syllables</w:t>
            </w:r>
          </w:p>
        </w:tc>
      </w:tr>
      <w:tr w:rsidR="00D83C15" w:rsidTr="002056A3">
        <w:tc>
          <w:tcPr>
            <w:tcW w:w="791" w:type="dxa"/>
          </w:tcPr>
          <w:p w:rsidR="00D83C15" w:rsidRDefault="00AB2092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6.2.2.</w:t>
            </w:r>
          </w:p>
        </w:tc>
        <w:tc>
          <w:tcPr>
            <w:tcW w:w="824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450" w:type="dxa"/>
          </w:tcPr>
          <w:p w:rsidR="00D83C15" w:rsidRDefault="007D3AE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ḯ</w:t>
            </w:r>
          </w:p>
        </w:tc>
        <w:tc>
          <w:tcPr>
            <w:tcW w:w="7110" w:type="dxa"/>
          </w:tcPr>
          <w:p w:rsidR="00D83C15" w:rsidRDefault="00AE2DC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6F72D2">
              <w:rPr>
                <w:rFonts w:ascii="Brill" w:hAnsi="Brill"/>
                <w:sz w:val="28"/>
                <w:szCs w:val="28"/>
              </w:rPr>
              <w:t>closed syllables and word-final positions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ë́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ȧ</w:t>
            </w:r>
            <w:r w:rsidR="0058259D">
              <w:rPr>
                <w:rFonts w:ascii="Brill" w:hAnsi="Brill"/>
                <w:b/>
                <w:sz w:val="28"/>
                <w:szCs w:val="28"/>
              </w:rPr>
              <w:t>̃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DC55F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4B237F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10374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Pr="00DF6CFC" w:rsidRDefault="0010374E" w:rsidP="001F1015">
            <w:pPr>
              <w:rPr>
                <w:rFonts w:ascii="Brill" w:hAnsi="Brill"/>
                <w:b/>
                <w:i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not before a vowel in</w:t>
            </w:r>
            <w:r w:rsidR="00DF6CFC" w:rsidRPr="0066137E"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DF6CFC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8.2.</w:t>
            </w:r>
          </w:p>
        </w:tc>
        <w:tc>
          <w:tcPr>
            <w:tcW w:w="824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9020D4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711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otherwise </w:t>
            </w:r>
            <w:r w:rsidR="00C26044">
              <w:rPr>
                <w:rFonts w:ascii="Brill" w:hAnsi="Brill"/>
                <w:sz w:val="28"/>
                <w:szCs w:val="28"/>
              </w:rPr>
              <w:t>i</w:t>
            </w:r>
            <w:r w:rsidR="00C26044" w:rsidRPr="00C26044">
              <w:rPr>
                <w:rFonts w:ascii="Brill" w:hAnsi="Brill"/>
                <w:sz w:val="28"/>
                <w:szCs w:val="28"/>
              </w:rPr>
              <w:t xml:space="preserve">n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voct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pod,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vot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</w:t>
            </w:r>
            <w:proofErr w:type="spellEnd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C26044" w:rsidRPr="00DF6CFC">
              <w:rPr>
                <w:rFonts w:ascii="Brill" w:hAnsi="Brill"/>
                <w:b/>
                <w:i/>
                <w:sz w:val="28"/>
                <w:szCs w:val="28"/>
              </w:rPr>
              <w:t>kocoš</w:t>
            </w:r>
            <w:proofErr w:type="spellEnd"/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8.3.</w:t>
            </w:r>
          </w:p>
        </w:tc>
        <w:tc>
          <w:tcPr>
            <w:tcW w:w="824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ó</w:t>
            </w:r>
          </w:p>
        </w:tc>
        <w:tc>
          <w:tcPr>
            <w:tcW w:w="450" w:type="dxa"/>
          </w:tcPr>
          <w:p w:rsidR="00D83C15" w:rsidRDefault="00C9664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Pr="00572A5E" w:rsidRDefault="00AC2769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trike/>
                <w:sz w:val="28"/>
                <w:szCs w:val="28"/>
              </w:rPr>
              <w:t>ù</w:t>
            </w:r>
            <w:bookmarkStart w:id="0" w:name="_GoBack"/>
            <w:bookmarkEnd w:id="0"/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proofErr w:type="spellEnd"/>
            <w:r w:rsidR="00C96640" w:rsidRPr="00572A5E">
              <w:rPr>
                <w:rFonts w:ascii="Brill" w:hAnsi="Brill"/>
                <w:b/>
                <w:strike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B11326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</w:t>
            </w:r>
            <w:r w:rsidRPr="00B76E39">
              <w:rPr>
                <w:rFonts w:ascii="Brill" w:hAnsi="Brill"/>
                <w:sz w:val="28"/>
                <w:szCs w:val="28"/>
              </w:rPr>
              <w:t xml:space="preserve">ll other </w:t>
            </w:r>
            <w:r>
              <w:rPr>
                <w:rFonts w:ascii="Brill" w:hAnsi="Brill"/>
                <w:sz w:val="28"/>
                <w:szCs w:val="28"/>
              </w:rPr>
              <w:t>contexts</w:t>
            </w: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</w:t>
            </w:r>
            <w:r w:rsidR="00141BF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ȍ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9.2.</w:t>
            </w:r>
          </w:p>
        </w:tc>
        <w:tc>
          <w:tcPr>
            <w:tcW w:w="824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ȯˊi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A5330E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̏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9.3.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óu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rPr>
          <w:trHeight w:val="413"/>
        </w:trPr>
        <w:tc>
          <w:tcPr>
            <w:tcW w:w="791" w:type="dxa"/>
          </w:tcPr>
          <w:p w:rsidR="00D83C15" w:rsidRDefault="00141BFD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9.4.</w:t>
            </w:r>
          </w:p>
        </w:tc>
        <w:tc>
          <w:tcPr>
            <w:tcW w:w="824" w:type="dxa"/>
          </w:tcPr>
          <w:p w:rsidR="00D83C15" w:rsidRDefault="00D93632" w:rsidP="001F101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ói</w:t>
            </w:r>
            <w:proofErr w:type="spellEnd"/>
          </w:p>
        </w:tc>
        <w:tc>
          <w:tcPr>
            <w:tcW w:w="450" w:type="dxa"/>
          </w:tcPr>
          <w:p w:rsidR="00D83C15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D83C15" w:rsidRDefault="002D2EC9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̀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D83C15" w:rsidTr="002056A3">
        <w:tc>
          <w:tcPr>
            <w:tcW w:w="791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824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5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2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110" w:type="dxa"/>
          </w:tcPr>
          <w:p w:rsidR="00D83C15" w:rsidRDefault="00D83C15" w:rsidP="001F1015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382E03" w:rsidTr="002056A3">
        <w:tc>
          <w:tcPr>
            <w:tcW w:w="791" w:type="dxa"/>
          </w:tcPr>
          <w:p w:rsidR="00382E03" w:rsidRDefault="00E670F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</w:t>
            </w:r>
            <w:r w:rsidR="00465930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24" w:type="dxa"/>
          </w:tcPr>
          <w:p w:rsidR="00382E03" w:rsidRPr="009151A2" w:rsidRDefault="001A1C28" w:rsidP="001A1C2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1A1C28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ũ</w:t>
            </w:r>
          </w:p>
        </w:tc>
        <w:tc>
          <w:tcPr>
            <w:tcW w:w="7110" w:type="dxa"/>
          </w:tcPr>
          <w:p w:rsidR="00382E03" w:rsidRPr="00825728" w:rsidRDefault="00825728" w:rsidP="001F1015">
            <w:pPr>
              <w:rPr>
                <w:rFonts w:ascii="Brill" w:hAnsi="Brill"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lastRenderedPageBreak/>
              <w:t>10.2.</w:t>
            </w:r>
          </w:p>
        </w:tc>
        <w:tc>
          <w:tcPr>
            <w:tcW w:w="824" w:type="dxa"/>
          </w:tcPr>
          <w:p w:rsidR="00382E03" w:rsidRPr="009151A2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531681" w:rsidRDefault="0053168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531681">
              <w:rPr>
                <w:rFonts w:ascii="Brill" w:hAnsi="Brill"/>
                <w:b/>
                <w:sz w:val="28"/>
                <w:szCs w:val="28"/>
              </w:rPr>
              <w:t>ĩ</w:t>
            </w:r>
          </w:p>
        </w:tc>
        <w:tc>
          <w:tcPr>
            <w:tcW w:w="7110" w:type="dxa"/>
          </w:tcPr>
          <w:p w:rsidR="00382E03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825728">
              <w:rPr>
                <w:rFonts w:ascii="Brill" w:hAnsi="Brill"/>
                <w:sz w:val="28"/>
                <w:szCs w:val="28"/>
              </w:rPr>
              <w:t>except for some loan words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10.3.</w:t>
            </w:r>
          </w:p>
        </w:tc>
        <w:tc>
          <w:tcPr>
            <w:tcW w:w="824" w:type="dxa"/>
          </w:tcPr>
          <w:p w:rsidR="00382E03" w:rsidRPr="009151A2" w:rsidRDefault="00825728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ú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DF16C6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F16C6">
              <w:rPr>
                <w:rFonts w:ascii="Brill" w:hAnsi="Brill"/>
                <w:b/>
                <w:strike/>
                <w:sz w:val="28"/>
                <w:szCs w:val="28"/>
              </w:rPr>
              <w:t>ù</w:t>
            </w:r>
          </w:p>
        </w:tc>
        <w:tc>
          <w:tcPr>
            <w:tcW w:w="7110" w:type="dxa"/>
          </w:tcPr>
          <w:p w:rsidR="00382E03" w:rsidRPr="00C155B1" w:rsidRDefault="00C155B1" w:rsidP="001F1015">
            <w:pPr>
              <w:rPr>
                <w:rFonts w:ascii="Brill" w:hAnsi="Brill"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  <w:tr w:rsidR="00382E03" w:rsidTr="002056A3">
        <w:tc>
          <w:tcPr>
            <w:tcW w:w="791" w:type="dxa"/>
          </w:tcPr>
          <w:p w:rsidR="00382E03" w:rsidRDefault="0046593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10.4.</w:t>
            </w:r>
          </w:p>
        </w:tc>
        <w:tc>
          <w:tcPr>
            <w:tcW w:w="824" w:type="dxa"/>
          </w:tcPr>
          <w:p w:rsidR="00382E03" w:rsidRPr="009151A2" w:rsidRDefault="00825728" w:rsidP="00C237D2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í</w:t>
            </w:r>
          </w:p>
        </w:tc>
        <w:tc>
          <w:tcPr>
            <w:tcW w:w="450" w:type="dxa"/>
          </w:tcPr>
          <w:p w:rsidR="00382E03" w:rsidRDefault="00EE31D0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720" w:type="dxa"/>
          </w:tcPr>
          <w:p w:rsidR="00382E03" w:rsidRPr="009151A2" w:rsidRDefault="00C237D2" w:rsidP="001F1015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ì</w:t>
            </w:r>
          </w:p>
        </w:tc>
        <w:tc>
          <w:tcPr>
            <w:tcW w:w="7110" w:type="dxa"/>
          </w:tcPr>
          <w:p w:rsidR="00382E03" w:rsidRDefault="00C155B1" w:rsidP="001F1015">
            <w:pPr>
              <w:rPr>
                <w:rFonts w:ascii="Brill" w:hAnsi="Brill"/>
                <w:b/>
                <w:sz w:val="28"/>
                <w:szCs w:val="28"/>
              </w:rPr>
            </w:pPr>
            <w:r w:rsidRPr="00C155B1">
              <w:rPr>
                <w:rFonts w:ascii="Brill" w:hAnsi="Brill"/>
                <w:sz w:val="28"/>
                <w:szCs w:val="28"/>
              </w:rPr>
              <w:t>in some loan word</w:t>
            </w:r>
            <w:r>
              <w:rPr>
                <w:rFonts w:ascii="Brill" w:hAnsi="Brill"/>
                <w:sz w:val="28"/>
                <w:szCs w:val="28"/>
              </w:rPr>
              <w:t>s</w:t>
            </w:r>
          </w:p>
        </w:tc>
      </w:tr>
    </w:tbl>
    <w:p w:rsidR="004E695D" w:rsidRDefault="004E695D" w:rsidP="004E695D">
      <w:pPr>
        <w:rPr>
          <w:rFonts w:ascii="Brill" w:hAnsi="Brill"/>
          <w:b/>
          <w:sz w:val="28"/>
          <w:szCs w:val="28"/>
        </w:rPr>
      </w:pPr>
    </w:p>
    <w:p w:rsidR="009966A0" w:rsidRDefault="009966A0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EC19D8" w:rsidRPr="00EC19D8" w:rsidRDefault="00EC19D8" w:rsidP="004E695D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[Uns</w:t>
      </w:r>
      <w:r w:rsidRPr="007864FB">
        <w:rPr>
          <w:rFonts w:ascii="Brill" w:hAnsi="Brill"/>
          <w:sz w:val="28"/>
          <w:szCs w:val="28"/>
        </w:rPr>
        <w:t>tressed vowels]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613"/>
        <w:gridCol w:w="7447"/>
      </w:tblGrid>
      <w:tr w:rsidR="000455F6" w:rsidRPr="00EC19D8" w:rsidTr="001A1C53">
        <w:trPr>
          <w:trHeight w:hRule="exact" w:val="432"/>
        </w:trPr>
        <w:tc>
          <w:tcPr>
            <w:tcW w:w="791" w:type="dxa"/>
          </w:tcPr>
          <w:p w:rsidR="000455F6" w:rsidRDefault="000455F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</w:t>
            </w:r>
            <w:r w:rsidR="006D058D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0455F6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ac</w:t>
            </w:r>
          </w:p>
        </w:tc>
        <w:tc>
          <w:tcPr>
            <w:tcW w:w="431" w:type="dxa"/>
          </w:tcPr>
          <w:p w:rsidR="000455F6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0455F6" w:rsidRPr="002B26F7" w:rsidRDefault="008E0F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āc</w:t>
            </w:r>
            <w:proofErr w:type="spellEnd"/>
          </w:p>
        </w:tc>
        <w:tc>
          <w:tcPr>
            <w:tcW w:w="7447" w:type="dxa"/>
          </w:tcPr>
          <w:p w:rsidR="000455F6" w:rsidRPr="00C77EEE" w:rsidRDefault="00F747D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8E0FEF">
              <w:rPr>
                <w:rFonts w:ascii="Brill" w:hAnsi="Brill"/>
                <w:sz w:val="28"/>
                <w:szCs w:val="28"/>
              </w:rPr>
              <w:t>n infinitive endings of prefixed verbs with non-syllabic root</w:t>
            </w:r>
          </w:p>
        </w:tc>
      </w:tr>
      <w:tr w:rsidR="00EC19D8" w:rsidRPr="00EC19D8" w:rsidTr="001A1C53">
        <w:trPr>
          <w:trHeight w:hRule="exact" w:val="432"/>
        </w:trPr>
        <w:tc>
          <w:tcPr>
            <w:tcW w:w="791" w:type="dxa"/>
          </w:tcPr>
          <w:p w:rsidR="00EC19D8" w:rsidRPr="00EC19D8" w:rsidRDefault="006D058D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EC19D8" w:rsidRPr="00EC19D8" w:rsidRDefault="001A1C53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EC19D8" w:rsidRPr="00EC19D8" w:rsidRDefault="00EE31D0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EC19D8" w:rsidRPr="00EC19D8" w:rsidRDefault="002B26F7" w:rsidP="00EC19D8">
            <w:pPr>
              <w:spacing w:after="160" w:line="259" w:lineRule="auto"/>
              <w:rPr>
                <w:rFonts w:ascii="Brill" w:hAnsi="Brill"/>
                <w:b/>
                <w:sz w:val="28"/>
                <w:szCs w:val="28"/>
              </w:rPr>
            </w:pPr>
            <w:r w:rsidRPr="002B26F7">
              <w:rPr>
                <w:rFonts w:ascii="Brill" w:hAnsi="Brill"/>
                <w:b/>
                <w:sz w:val="28"/>
                <w:szCs w:val="28"/>
              </w:rPr>
              <w:t>ă</w:t>
            </w:r>
          </w:p>
        </w:tc>
        <w:tc>
          <w:tcPr>
            <w:tcW w:w="7447" w:type="dxa"/>
          </w:tcPr>
          <w:p w:rsidR="00EC19D8" w:rsidRPr="00EC19D8" w:rsidRDefault="00C77EEE" w:rsidP="00EC19D8">
            <w:pPr>
              <w:spacing w:after="160" w:line="259" w:lineRule="auto"/>
              <w:rPr>
                <w:rFonts w:ascii="Brill" w:hAnsi="Brill"/>
                <w:sz w:val="28"/>
                <w:szCs w:val="28"/>
              </w:rPr>
            </w:pPr>
            <w:r w:rsidRPr="00C77EEE">
              <w:rPr>
                <w:rFonts w:ascii="Brill" w:hAnsi="Brill"/>
                <w:sz w:val="28"/>
                <w:szCs w:val="28"/>
              </w:rPr>
              <w:t>in word-final syllables and in</w:t>
            </w:r>
            <w:r>
              <w:rPr>
                <w:rFonts w:ascii="Brill" w:hAnsi="Brill"/>
                <w:sz w:val="28"/>
                <w:szCs w:val="28"/>
              </w:rPr>
              <w:t xml:space="preserve"> closed syllables </w:t>
            </w:r>
            <w:proofErr w:type="gramStart"/>
            <w:r>
              <w:rPr>
                <w:rFonts w:ascii="Brill" w:hAnsi="Brill"/>
                <w:sz w:val="28"/>
                <w:szCs w:val="28"/>
              </w:rPr>
              <w:t xml:space="preserve">before 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r</w:t>
            </w:r>
            <w:proofErr w:type="gramEnd"/>
            <w:r w:rsidRPr="00C77EEE">
              <w:rPr>
                <w:rFonts w:ascii="Brill" w:hAnsi="Brill"/>
                <w:i/>
                <w:sz w:val="28"/>
                <w:szCs w:val="28"/>
              </w:rPr>
              <w:t xml:space="preserve">, </w:t>
            </w:r>
            <w:r w:rsidRPr="00C77EEE">
              <w:rPr>
                <w:rFonts w:ascii="Brill" w:hAnsi="Brill"/>
                <w:b/>
                <w:i/>
                <w:sz w:val="28"/>
                <w:szCs w:val="28"/>
              </w:rPr>
              <w:t>ř, l, m, n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6D05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1.3.</w:t>
            </w:r>
          </w:p>
        </w:tc>
        <w:tc>
          <w:tcPr>
            <w:tcW w:w="613" w:type="dxa"/>
          </w:tcPr>
          <w:p w:rsid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0548F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a</w:t>
            </w:r>
          </w:p>
        </w:tc>
        <w:tc>
          <w:tcPr>
            <w:tcW w:w="7447" w:type="dxa"/>
          </w:tcPr>
          <w:p w:rsidR="002B26F7" w:rsidRPr="0090548F" w:rsidRDefault="0090548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90548F">
              <w:rPr>
                <w:rFonts w:ascii="Brill" w:hAnsi="Brill"/>
                <w:sz w:val="28"/>
                <w:szCs w:val="28"/>
              </w:rPr>
              <w:t>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0D02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ε</w:t>
            </w:r>
          </w:p>
        </w:tc>
        <w:tc>
          <w:tcPr>
            <w:tcW w:w="7447" w:type="dxa"/>
          </w:tcPr>
          <w:p w:rsidR="002B26F7" w:rsidRPr="009F0D02" w:rsidRDefault="009F0D02" w:rsidP="00EC19D8">
            <w:pPr>
              <w:rPr>
                <w:rFonts w:ascii="Brill" w:hAnsi="Brill"/>
                <w:sz w:val="28"/>
                <w:szCs w:val="28"/>
              </w:rPr>
            </w:pPr>
            <w:r w:rsidRPr="009F0D02">
              <w:rPr>
                <w:rFonts w:ascii="Brill" w:hAnsi="Brill"/>
                <w:sz w:val="28"/>
                <w:szCs w:val="28"/>
              </w:rPr>
              <w:t xml:space="preserve">before </w:t>
            </w:r>
            <w:r w:rsidRPr="009F0D02">
              <w:rPr>
                <w:rFonts w:ascii="Brill" w:hAnsi="Brill"/>
                <w:i/>
                <w:sz w:val="28"/>
                <w:szCs w:val="28"/>
              </w:rPr>
              <w:t>j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7565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e</w:t>
            </w:r>
          </w:p>
        </w:tc>
        <w:tc>
          <w:tcPr>
            <w:tcW w:w="7447" w:type="dxa"/>
          </w:tcPr>
          <w:p w:rsidR="002B26F7" w:rsidRPr="0075655D" w:rsidRDefault="0075655D" w:rsidP="00EC19D8">
            <w:pPr>
              <w:rPr>
                <w:rFonts w:ascii="Brill" w:hAnsi="Brill"/>
                <w:sz w:val="28"/>
                <w:szCs w:val="28"/>
              </w:rPr>
            </w:pPr>
            <w:r w:rsidRPr="0075655D">
              <w:rPr>
                <w:rFonts w:ascii="Brill" w:hAnsi="Brill"/>
                <w:sz w:val="28"/>
                <w:szCs w:val="28"/>
              </w:rPr>
              <w:t>in all other positions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1D785D" w:rsidRPr="00EC19D8" w:rsidTr="001A1C53">
        <w:trPr>
          <w:trHeight w:hRule="exact" w:val="432"/>
        </w:trPr>
        <w:tc>
          <w:tcPr>
            <w:tcW w:w="791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1D785D" w:rsidRPr="009151A2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1D785D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1D785D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1D785D" w:rsidRPr="001D785D" w:rsidRDefault="00C321CF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E195B">
              <w:rPr>
                <w:rFonts w:ascii="Brill" w:hAnsi="Brill"/>
                <w:sz w:val="28"/>
                <w:szCs w:val="28"/>
              </w:rPr>
              <w:t xml:space="preserve">n genitive and dative of the pronouns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ńien</w:t>
            </w:r>
            <w:proofErr w:type="spellEnd"/>
            <w:r w:rsidR="00DE195B">
              <w:rPr>
                <w:rFonts w:ascii="Brill" w:hAnsi="Brill"/>
                <w:sz w:val="28"/>
                <w:szCs w:val="28"/>
              </w:rPr>
              <w:t xml:space="preserve"> and </w:t>
            </w:r>
            <w:proofErr w:type="spellStart"/>
            <w:r w:rsidR="00DE195B" w:rsidRPr="00DE195B">
              <w:rPr>
                <w:rFonts w:ascii="Brill" w:hAnsi="Brill"/>
                <w:b/>
                <w:i/>
                <w:sz w:val="28"/>
                <w:szCs w:val="28"/>
              </w:rPr>
              <w:t>jien</w:t>
            </w:r>
            <w:proofErr w:type="spellEnd"/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D785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ä</w:t>
            </w:r>
          </w:p>
        </w:tc>
        <w:tc>
          <w:tcPr>
            <w:tcW w:w="7447" w:type="dxa"/>
          </w:tcPr>
          <w:p w:rsidR="002B26F7" w:rsidRPr="00EC19D8" w:rsidRDefault="00DE195B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1D785D">
              <w:rPr>
                <w:rFonts w:ascii="Brill" w:hAnsi="Brill"/>
                <w:sz w:val="28"/>
                <w:szCs w:val="28"/>
              </w:rPr>
              <w:t>in open syllables [including word-final]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3.3.</w:t>
            </w:r>
          </w:p>
        </w:tc>
        <w:tc>
          <w:tcPr>
            <w:tcW w:w="613" w:type="dxa"/>
          </w:tcPr>
          <w:p w:rsid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ë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502F8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ĕ</w:t>
            </w:r>
          </w:p>
        </w:tc>
        <w:tc>
          <w:tcPr>
            <w:tcW w:w="7447" w:type="dxa"/>
          </w:tcPr>
          <w:p w:rsidR="002B26F7" w:rsidRPr="00502F8D" w:rsidRDefault="00502F8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502F8D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FB18A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9F586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5067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ou</w:t>
            </w:r>
            <w:proofErr w:type="spellEnd"/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B70051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</w:t>
            </w:r>
            <w:r w:rsidRPr="009151A2">
              <w:rPr>
                <w:rFonts w:ascii="Calibri" w:hAnsi="Calibri"/>
                <w:b/>
                <w:strike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u̯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F018A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oi</w:t>
            </w:r>
          </w:p>
        </w:tc>
        <w:tc>
          <w:tcPr>
            <w:tcW w:w="431" w:type="dxa"/>
          </w:tcPr>
          <w:p w:rsidR="002B26F7" w:rsidRPr="00EC19D8" w:rsidRDefault="00EE31D0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B653D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trike/>
                <w:sz w:val="28"/>
                <w:szCs w:val="28"/>
              </w:rPr>
              <w:t>o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 xml:space="preserve"> ̇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E618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D75E6A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D75E6A" w:rsidRDefault="00D75E6A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D75E6A">
              <w:rPr>
                <w:rFonts w:ascii="Brill" w:hAnsi="Brill"/>
                <w:b/>
                <w:strike/>
                <w:sz w:val="28"/>
                <w:szCs w:val="28"/>
              </w:rPr>
              <w:t>u</w:t>
            </w:r>
          </w:p>
        </w:tc>
        <w:tc>
          <w:tcPr>
            <w:tcW w:w="7447" w:type="dxa"/>
          </w:tcPr>
          <w:p w:rsidR="002B26F7" w:rsidRPr="008A743C" w:rsidRDefault="008A743C" w:rsidP="008A743C">
            <w:pPr>
              <w:tabs>
                <w:tab w:val="left" w:pos="1215"/>
              </w:tabs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Pr="008A743C">
              <w:rPr>
                <w:rFonts w:ascii="Brill" w:hAnsi="Brill"/>
                <w:sz w:val="28"/>
                <w:szCs w:val="28"/>
              </w:rPr>
              <w:t>n open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2B26F7" w:rsidRDefault="009B7356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u</w:t>
            </w:r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9566E7" w:rsidRDefault="009566E7" w:rsidP="00EC19D8">
            <w:pPr>
              <w:rPr>
                <w:rFonts w:ascii="Brill" w:hAnsi="Brill"/>
                <w:b/>
                <w:strike/>
                <w:sz w:val="28"/>
                <w:szCs w:val="28"/>
              </w:rPr>
            </w:pPr>
            <w:r w:rsidRPr="009566E7">
              <w:rPr>
                <w:rFonts w:ascii="Brill" w:hAnsi="Brill"/>
                <w:b/>
                <w:strike/>
                <w:sz w:val="28"/>
                <w:szCs w:val="28"/>
              </w:rPr>
              <w:t>ŭ</w:t>
            </w:r>
          </w:p>
        </w:tc>
        <w:tc>
          <w:tcPr>
            <w:tcW w:w="7447" w:type="dxa"/>
          </w:tcPr>
          <w:p w:rsidR="002B26F7" w:rsidRPr="00D91891" w:rsidRDefault="00FA216D" w:rsidP="00EC19D8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D91891" w:rsidRPr="00D91891">
              <w:rPr>
                <w:rFonts w:ascii="Brill" w:hAnsi="Brill"/>
                <w:sz w:val="28"/>
                <w:szCs w:val="28"/>
              </w:rPr>
              <w:t>n closed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2B26F7" w:rsidRPr="002B26F7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447" w:type="dxa"/>
          </w:tcPr>
          <w:p w:rsidR="002B26F7" w:rsidRPr="00EC19D8" w:rsidRDefault="002B26F7" w:rsidP="00EC19D8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B7591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096959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2E51AF" w:rsidRDefault="00096959" w:rsidP="00096959">
            <w:pPr>
              <w:rPr>
                <w:rFonts w:ascii="Brill" w:hAnsi="Brill"/>
                <w:sz w:val="28"/>
                <w:szCs w:val="28"/>
              </w:rPr>
            </w:pPr>
            <w:r w:rsidRPr="002E51AF">
              <w:rPr>
                <w:rFonts w:ascii="Brill" w:hAnsi="Brill"/>
                <w:sz w:val="28"/>
                <w:szCs w:val="28"/>
              </w:rPr>
              <w:t>in open non-word-final syllables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613" w:type="dxa"/>
          </w:tcPr>
          <w:p w:rsid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1050DE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ĭ</w:t>
            </w:r>
          </w:p>
        </w:tc>
        <w:tc>
          <w:tcPr>
            <w:tcW w:w="7447" w:type="dxa"/>
          </w:tcPr>
          <w:p w:rsidR="002B26F7" w:rsidRPr="001050DE" w:rsidRDefault="001050DE" w:rsidP="00EC19D8">
            <w:pPr>
              <w:rPr>
                <w:rFonts w:ascii="Brill" w:hAnsi="Brill"/>
                <w:sz w:val="28"/>
                <w:szCs w:val="28"/>
              </w:rPr>
            </w:pPr>
            <w:r w:rsidRPr="001050DE">
              <w:rPr>
                <w:rFonts w:ascii="Brill" w:hAnsi="Brill"/>
                <w:sz w:val="28"/>
                <w:szCs w:val="28"/>
              </w:rPr>
              <w:t>in closed and word-final syllables</w:t>
            </w:r>
            <w:r w:rsidR="002F1EEF">
              <w:rPr>
                <w:rFonts w:ascii="Brill" w:hAnsi="Brill"/>
                <w:sz w:val="28"/>
                <w:szCs w:val="28"/>
              </w:rPr>
              <w:t xml:space="preserve"> (with some exceptions)</w:t>
            </w:r>
          </w:p>
        </w:tc>
      </w:tr>
      <w:tr w:rsidR="002B26F7" w:rsidRPr="00EC19D8" w:rsidTr="001A1C53">
        <w:trPr>
          <w:trHeight w:hRule="exact" w:val="432"/>
        </w:trPr>
        <w:tc>
          <w:tcPr>
            <w:tcW w:w="791" w:type="dxa"/>
          </w:tcPr>
          <w:p w:rsidR="002B26F7" w:rsidRDefault="00B75914" w:rsidP="00EC19D8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7.3.</w:t>
            </w:r>
          </w:p>
        </w:tc>
        <w:tc>
          <w:tcPr>
            <w:tcW w:w="613" w:type="dxa"/>
          </w:tcPr>
          <w:p w:rsid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431" w:type="dxa"/>
          </w:tcPr>
          <w:p w:rsidR="002B26F7" w:rsidRPr="00EC19D8" w:rsidRDefault="00CA1355" w:rsidP="00EC19D8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613" w:type="dxa"/>
          </w:tcPr>
          <w:p w:rsidR="002B26F7" w:rsidRPr="002B26F7" w:rsidRDefault="002F1EEF" w:rsidP="00EC19D8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</w:p>
        </w:tc>
        <w:tc>
          <w:tcPr>
            <w:tcW w:w="7447" w:type="dxa"/>
          </w:tcPr>
          <w:p w:rsidR="002B26F7" w:rsidRPr="00EC19D8" w:rsidRDefault="002F1EEF" w:rsidP="003541D5">
            <w:pPr>
              <w:rPr>
                <w:rFonts w:ascii="Brill" w:hAnsi="Brill"/>
                <w:b/>
                <w:sz w:val="28"/>
                <w:szCs w:val="28"/>
              </w:rPr>
            </w:pPr>
            <w:r w:rsidRPr="002F1EEF">
              <w:rPr>
                <w:rFonts w:ascii="Brill" w:hAnsi="Brill"/>
                <w:sz w:val="28"/>
                <w:szCs w:val="28"/>
              </w:rPr>
              <w:t xml:space="preserve">several isolated cases </w:t>
            </w:r>
          </w:p>
        </w:tc>
      </w:tr>
    </w:tbl>
    <w:p w:rsidR="00EC19D8" w:rsidRPr="004E695D" w:rsidRDefault="00EC19D8" w:rsidP="004E695D">
      <w:pPr>
        <w:rPr>
          <w:rFonts w:ascii="Brill" w:hAnsi="Brill"/>
          <w:b/>
          <w:sz w:val="28"/>
          <w:szCs w:val="28"/>
        </w:rPr>
      </w:pPr>
    </w:p>
    <w:p w:rsidR="005342C3" w:rsidRDefault="005342C3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D40695" w:rsidRDefault="00D40695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br w:type="page"/>
      </w:r>
    </w:p>
    <w:p w:rsidR="00DA7F1B" w:rsidRDefault="00DA7F1B" w:rsidP="00DA7F1B">
      <w:pPr>
        <w:rPr>
          <w:rFonts w:ascii="Brill" w:hAnsi="Brill"/>
          <w:sz w:val="28"/>
          <w:szCs w:val="28"/>
        </w:rPr>
      </w:pPr>
      <w:r>
        <w:rPr>
          <w:rFonts w:ascii="Brill" w:hAnsi="Brill"/>
          <w:sz w:val="28"/>
          <w:szCs w:val="28"/>
        </w:rPr>
        <w:lastRenderedPageBreak/>
        <w:t>[Consonants</w:t>
      </w:r>
      <w:r w:rsidRPr="007864FB">
        <w:rPr>
          <w:rFonts w:ascii="Brill" w:hAnsi="Brill"/>
          <w:sz w:val="28"/>
          <w:szCs w:val="28"/>
        </w:rPr>
        <w:t>]</w:t>
      </w: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91"/>
        <w:gridCol w:w="613"/>
        <w:gridCol w:w="431"/>
        <w:gridCol w:w="500"/>
        <w:gridCol w:w="7560"/>
      </w:tblGrid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08291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</w:t>
            </w:r>
            <w:r w:rsidR="002C4B74">
              <w:rPr>
                <w:rFonts w:ascii="Brill" w:hAnsi="Brill"/>
                <w:b/>
                <w:sz w:val="28"/>
                <w:szCs w:val="28"/>
              </w:rPr>
              <w:t>.1.</w:t>
            </w:r>
          </w:p>
        </w:tc>
        <w:tc>
          <w:tcPr>
            <w:tcW w:w="613" w:type="dxa"/>
          </w:tcPr>
          <w:p w:rsidR="00DA7F1B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j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782D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1.2.</w:t>
            </w:r>
          </w:p>
        </w:tc>
        <w:tc>
          <w:tcPr>
            <w:tcW w:w="613" w:type="dxa"/>
          </w:tcPr>
          <w:p w:rsidR="00DA7F1B" w:rsidRDefault="00C24863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f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656A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begin"/>
            </w:r>
            <w:r w:rsidRPr="009151A2">
              <w:rPr>
                <w:rFonts w:ascii="Brill" w:hAnsi="Brill"/>
                <w:b/>
                <w:sz w:val="28"/>
                <w:szCs w:val="28"/>
              </w:rPr>
              <w:instrText xml:space="preserve"> EQ \O(w,f) </w:instrText>
            </w:r>
            <w:r w:rsidRPr="009151A2">
              <w:rPr>
                <w:rFonts w:ascii="Brill" w:hAnsi="Brill"/>
                <w:b/>
                <w:sz w:val="28"/>
                <w:szCs w:val="28"/>
              </w:rPr>
              <w:fldChar w:fldCharType="end"/>
            </w:r>
          </w:p>
        </w:tc>
        <w:tc>
          <w:tcPr>
            <w:tcW w:w="7560" w:type="dxa"/>
          </w:tcPr>
          <w:p w:rsidR="00DA7F1B" w:rsidRPr="00C77EEE" w:rsidRDefault="00A763A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after a vowel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2.1.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t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pacing w:val="30"/>
                <w:sz w:val="28"/>
                <w:szCs w:val="28"/>
              </w:rPr>
              <w:t>ṭ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2.2.</w:t>
            </w:r>
          </w:p>
        </w:tc>
        <w:tc>
          <w:tcPr>
            <w:tcW w:w="613" w:type="dxa"/>
          </w:tcPr>
          <w:p w:rsidR="00DA7F1B" w:rsidRDefault="006C5BD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d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DA7D56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ḍ</w:t>
            </w:r>
          </w:p>
        </w:tc>
        <w:tc>
          <w:tcPr>
            <w:tcW w:w="7560" w:type="dxa"/>
          </w:tcPr>
          <w:p w:rsidR="00DA7F1B" w:rsidRPr="00C77EEE" w:rsidRDefault="00DA7D56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r</w:t>
            </w:r>
            <w:r>
              <w:rPr>
                <w:rFonts w:ascii="Brill" w:hAnsi="Brill"/>
                <w:sz w:val="28"/>
                <w:szCs w:val="28"/>
              </w:rPr>
              <w:t xml:space="preserve"> or </w:t>
            </w:r>
            <w:r w:rsidRPr="00267F49">
              <w:rPr>
                <w:rFonts w:ascii="Brill" w:hAnsi="Brill"/>
                <w:i/>
                <w:sz w:val="28"/>
                <w:szCs w:val="28"/>
              </w:rPr>
              <w:t>ř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3.1.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ћ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3.2.</w:t>
            </w:r>
          </w:p>
        </w:tc>
        <w:tc>
          <w:tcPr>
            <w:tcW w:w="613" w:type="dxa"/>
          </w:tcPr>
          <w:p w:rsidR="00DA7F1B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9F153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ђ</w:t>
            </w: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C4B7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4.</w:t>
            </w:r>
          </w:p>
        </w:tc>
        <w:tc>
          <w:tcPr>
            <w:tcW w:w="613" w:type="dxa"/>
          </w:tcPr>
          <w:p w:rsidR="00DA7F1B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8E67E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</w:t>
            </w:r>
            <w:r>
              <w:rPr>
                <w:rFonts w:ascii="Brill" w:hAnsi="Brill"/>
                <w:b/>
                <w:sz w:val="28"/>
                <w:szCs w:val="28"/>
              </w:rPr>
              <w:t>̆</w:t>
            </w:r>
          </w:p>
        </w:tc>
        <w:tc>
          <w:tcPr>
            <w:tcW w:w="7560" w:type="dxa"/>
          </w:tcPr>
          <w:p w:rsidR="00DA7F1B" w:rsidRPr="00C77EEE" w:rsidRDefault="007A4144" w:rsidP="008E67E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b</w:t>
            </w:r>
            <w:r w:rsidR="008E67EA">
              <w:rPr>
                <w:rFonts w:ascii="Brill" w:hAnsi="Brill"/>
                <w:sz w:val="28"/>
                <w:szCs w:val="28"/>
              </w:rPr>
              <w:t xml:space="preserve">efore </w:t>
            </w:r>
            <w:proofErr w:type="spellStart"/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8E67EA">
              <w:rPr>
                <w:rFonts w:ascii="Brill" w:hAnsi="Brill"/>
                <w:sz w:val="28"/>
                <w:szCs w:val="28"/>
              </w:rPr>
              <w:t xml:space="preserve"> or </w:t>
            </w:r>
            <w:r w:rsidR="008E67EA"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</w:t>
            </w:r>
            <w:r w:rsidR="009C5C34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k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k̕</w:t>
            </w:r>
          </w:p>
        </w:tc>
        <w:tc>
          <w:tcPr>
            <w:tcW w:w="7560" w:type="dxa"/>
          </w:tcPr>
          <w:p w:rsidR="00DA7F1B" w:rsidRPr="00C77EEE" w:rsidRDefault="008F464C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F24E62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5.2.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g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g̕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>,</w:t>
            </w:r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5.3.</w:t>
            </w:r>
          </w:p>
        </w:tc>
        <w:tc>
          <w:tcPr>
            <w:tcW w:w="613" w:type="dxa"/>
          </w:tcPr>
          <w:p w:rsidR="00DA7F1B" w:rsidRDefault="00B02BB7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x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x̕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9C5C34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5.4.</w:t>
            </w:r>
          </w:p>
        </w:tc>
        <w:tc>
          <w:tcPr>
            <w:tcW w:w="613" w:type="dxa"/>
          </w:tcPr>
          <w:p w:rsidR="00DA7F1B" w:rsidRDefault="00287EFE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0903BC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γ̕</w:t>
            </w:r>
          </w:p>
        </w:tc>
        <w:tc>
          <w:tcPr>
            <w:tcW w:w="7560" w:type="dxa"/>
          </w:tcPr>
          <w:p w:rsidR="00DA7F1B" w:rsidRPr="00C77EEE" w:rsidRDefault="008F304D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F464C">
              <w:rPr>
                <w:rFonts w:ascii="Brill" w:hAnsi="Brill"/>
                <w:b/>
                <w:i/>
                <w:sz w:val="28"/>
                <w:szCs w:val="28"/>
              </w:rPr>
              <w:t>e</w:t>
            </w:r>
            <w:r w:rsidRPr="008F464C">
              <w:rPr>
                <w:rFonts w:ascii="Calibri" w:hAnsi="Calibri"/>
                <w:b/>
                <w:i/>
                <w:sz w:val="28"/>
                <w:szCs w:val="28"/>
              </w:rPr>
              <w:t>͘,</w:t>
            </w:r>
            <w:r>
              <w:rPr>
                <w:rFonts w:ascii="Brill" w:hAnsi="Brill"/>
                <w:sz w:val="28"/>
                <w:szCs w:val="28"/>
              </w:rPr>
              <w:t xml:space="preserve"> </w:t>
            </w:r>
            <w:proofErr w:type="spellStart"/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>
              <w:rPr>
                <w:rFonts w:ascii="Brill" w:hAnsi="Brill"/>
                <w:sz w:val="28"/>
                <w:szCs w:val="28"/>
              </w:rPr>
              <w:t xml:space="preserve">, </w:t>
            </w:r>
            <w:r w:rsidRPr="008E67EA">
              <w:rPr>
                <w:rFonts w:ascii="Brill" w:hAnsi="Brill"/>
                <w:b/>
                <w:i/>
                <w:sz w:val="28"/>
                <w:szCs w:val="28"/>
              </w:rPr>
              <w:t>ï</w:t>
            </w:r>
            <w:r w:rsidR="007B3791">
              <w:rPr>
                <w:rFonts w:ascii="Brill" w:hAnsi="Brill"/>
                <w:b/>
                <w:i/>
                <w:sz w:val="28"/>
                <w:szCs w:val="28"/>
              </w:rPr>
              <w:t xml:space="preserve">, </w:t>
            </w:r>
            <w:proofErr w:type="spellStart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i</w:t>
            </w:r>
            <w:proofErr w:type="spellEnd"/>
            <w:r w:rsidR="007B3791" w:rsidRPr="007B3791">
              <w:rPr>
                <w:rFonts w:ascii="Brill" w:hAnsi="Brill"/>
                <w:b/>
                <w:i/>
                <w:sz w:val="28"/>
                <w:szCs w:val="28"/>
              </w:rPr>
              <w:t>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613" w:type="dxa"/>
          </w:tcPr>
          <w:p w:rsidR="00DA7F1B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431" w:type="dxa"/>
          </w:tcPr>
          <w:p w:rsidR="00DA7F1B" w:rsidRPr="00EC19D8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500" w:type="dxa"/>
          </w:tcPr>
          <w:p w:rsidR="00DA7F1B" w:rsidRPr="002B26F7" w:rsidRDefault="00DA7F1B" w:rsidP="00E7508A">
            <w:pPr>
              <w:rPr>
                <w:rFonts w:ascii="Brill" w:hAnsi="Brill"/>
                <w:b/>
                <w:sz w:val="28"/>
                <w:szCs w:val="28"/>
              </w:rPr>
            </w:pPr>
          </w:p>
        </w:tc>
        <w:tc>
          <w:tcPr>
            <w:tcW w:w="7560" w:type="dxa"/>
          </w:tcPr>
          <w:p w:rsidR="00DA7F1B" w:rsidRPr="00C77EEE" w:rsidRDefault="00DA7F1B" w:rsidP="00E7508A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</w:t>
            </w:r>
            <w:r w:rsidR="008C02B1">
              <w:rPr>
                <w:rFonts w:ascii="Brill" w:hAnsi="Brill"/>
                <w:b/>
                <w:sz w:val="28"/>
                <w:szCs w:val="28"/>
              </w:rPr>
              <w:t>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613" w:type="dxa"/>
          </w:tcPr>
          <w:p w:rsidR="00DA7F1B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E7508A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267F49">
              <w:rPr>
                <w:rFonts w:ascii="Brill" w:hAnsi="Brill"/>
                <w:b/>
                <w:sz w:val="28"/>
                <w:szCs w:val="28"/>
              </w:rPr>
              <w:t>u̯</w:t>
            </w:r>
          </w:p>
        </w:tc>
        <w:tc>
          <w:tcPr>
            <w:tcW w:w="7560" w:type="dxa"/>
          </w:tcPr>
          <w:p w:rsidR="00DA7F1B" w:rsidRPr="00C77EEE" w:rsidRDefault="00E7508A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 xml:space="preserve">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u</w:t>
            </w:r>
            <w:r>
              <w:rPr>
                <w:rFonts w:ascii="Brill" w:hAnsi="Brill"/>
                <w:sz w:val="28"/>
                <w:szCs w:val="28"/>
              </w:rPr>
              <w:t xml:space="preserve"> and in word-final position after </w:t>
            </w:r>
            <w:r w:rsidRPr="005D269F">
              <w:rPr>
                <w:rFonts w:ascii="Brill" w:hAnsi="Brill"/>
                <w:b/>
                <w:i/>
                <w:sz w:val="28"/>
                <w:szCs w:val="28"/>
              </w:rPr>
              <w:t>ȯ</w:t>
            </w:r>
          </w:p>
        </w:tc>
      </w:tr>
      <w:tr w:rsidR="00DA7F1B" w:rsidRPr="00EC19D8" w:rsidTr="00EB4F38">
        <w:trPr>
          <w:trHeight w:hRule="exact" w:val="432"/>
        </w:trPr>
        <w:tc>
          <w:tcPr>
            <w:tcW w:w="791" w:type="dxa"/>
          </w:tcPr>
          <w:p w:rsidR="00DA7F1B" w:rsidRDefault="004138CF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6.2.</w:t>
            </w:r>
          </w:p>
        </w:tc>
        <w:tc>
          <w:tcPr>
            <w:tcW w:w="613" w:type="dxa"/>
          </w:tcPr>
          <w:p w:rsidR="00DA7F1B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v</w:t>
            </w:r>
          </w:p>
        </w:tc>
        <w:tc>
          <w:tcPr>
            <w:tcW w:w="431" w:type="dxa"/>
          </w:tcPr>
          <w:p w:rsidR="00DA7F1B" w:rsidRPr="00EC19D8" w:rsidRDefault="00CA1355" w:rsidP="00E7508A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500" w:type="dxa"/>
          </w:tcPr>
          <w:p w:rsidR="00DA7F1B" w:rsidRPr="002B26F7" w:rsidRDefault="00410F71" w:rsidP="00E7508A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w</w:t>
            </w:r>
          </w:p>
        </w:tc>
        <w:tc>
          <w:tcPr>
            <w:tcW w:w="7560" w:type="dxa"/>
          </w:tcPr>
          <w:p w:rsidR="00DA7F1B" w:rsidRPr="00C77EEE" w:rsidRDefault="00DB2565" w:rsidP="00E7508A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i</w:t>
            </w:r>
            <w:r w:rsidR="00410F71">
              <w:rPr>
                <w:rFonts w:ascii="Brill" w:hAnsi="Brill"/>
                <w:sz w:val="28"/>
                <w:szCs w:val="28"/>
              </w:rPr>
              <w:t xml:space="preserve">n </w:t>
            </w:r>
            <w:r>
              <w:rPr>
                <w:rFonts w:ascii="Brill" w:hAnsi="Brill"/>
                <w:sz w:val="28"/>
                <w:szCs w:val="28"/>
              </w:rPr>
              <w:t>all other positions</w:t>
            </w:r>
          </w:p>
        </w:tc>
      </w:tr>
    </w:tbl>
    <w:p w:rsidR="00DA7F1B" w:rsidRDefault="00DA7F1B" w:rsidP="00CB2DF7">
      <w:pPr>
        <w:ind w:firstLine="720"/>
        <w:rPr>
          <w:rFonts w:ascii="Brill" w:hAnsi="Brill"/>
          <w:sz w:val="28"/>
          <w:szCs w:val="28"/>
        </w:rPr>
      </w:pPr>
    </w:p>
    <w:p w:rsidR="005A5A7E" w:rsidRDefault="005A5A7E" w:rsidP="00CB2DF7">
      <w:pPr>
        <w:ind w:firstLine="720"/>
        <w:rPr>
          <w:rFonts w:ascii="Brill" w:hAnsi="Brill"/>
          <w:sz w:val="28"/>
          <w:szCs w:val="28"/>
        </w:rPr>
      </w:pPr>
    </w:p>
    <w:tbl>
      <w:tblPr>
        <w:tblStyle w:val="TableGrid1"/>
        <w:tblW w:w="9895" w:type="dxa"/>
        <w:tblLook w:val="04A0" w:firstRow="1" w:lastRow="0" w:firstColumn="1" w:lastColumn="0" w:noHBand="0" w:noVBand="1"/>
      </w:tblPr>
      <w:tblGrid>
        <w:gridCol w:w="780"/>
        <w:gridCol w:w="881"/>
        <w:gridCol w:w="478"/>
        <w:gridCol w:w="826"/>
        <w:gridCol w:w="6930"/>
      </w:tblGrid>
      <w:tr w:rsidR="00241C2F" w:rsidRPr="00EC19D8" w:rsidTr="0060404C">
        <w:trPr>
          <w:trHeight w:hRule="exact" w:val="432"/>
        </w:trPr>
        <w:tc>
          <w:tcPr>
            <w:tcW w:w="780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</w:t>
            </w:r>
            <w:r w:rsidR="004138CF">
              <w:rPr>
                <w:rFonts w:ascii="Brill" w:hAnsi="Brill"/>
                <w:b/>
                <w:sz w:val="28"/>
                <w:szCs w:val="28"/>
              </w:rPr>
              <w:t>1.</w:t>
            </w:r>
          </w:p>
        </w:tc>
        <w:tc>
          <w:tcPr>
            <w:tcW w:w="881" w:type="dxa"/>
          </w:tcPr>
          <w:p w:rsidR="00241C2F" w:rsidRDefault="00A279AB" w:rsidP="00401635">
            <w:pPr>
              <w:rPr>
                <w:rFonts w:ascii="Brill" w:hAnsi="Brill"/>
                <w:b/>
                <w:sz w:val="28"/>
                <w:szCs w:val="28"/>
              </w:rPr>
            </w:pPr>
            <w:proofErr w:type="spellStart"/>
            <w:r>
              <w:rPr>
                <w:rFonts w:ascii="Brill" w:hAnsi="Brill"/>
                <w:b/>
                <w:sz w:val="28"/>
                <w:szCs w:val="28"/>
              </w:rPr>
              <w:t>ei</w:t>
            </w:r>
            <w:proofErr w:type="spellEnd"/>
          </w:p>
        </w:tc>
        <w:tc>
          <w:tcPr>
            <w:tcW w:w="478" w:type="dxa"/>
          </w:tcPr>
          <w:p w:rsidR="00241C2F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41C2F" w:rsidRPr="002B26F7" w:rsidRDefault="002056A3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9151A2">
              <w:rPr>
                <w:rFonts w:ascii="Brill" w:hAnsi="Brill"/>
                <w:b/>
                <w:sz w:val="28"/>
                <w:szCs w:val="28"/>
              </w:rPr>
              <w:t>e</w:t>
            </w:r>
            <w:r w:rsidRPr="009151A2">
              <w:rPr>
                <w:rFonts w:ascii="Calibri" w:hAnsi="Calibri"/>
                <w:b/>
                <w:sz w:val="28"/>
                <w:szCs w:val="28"/>
              </w:rPr>
              <w:t>͘</w:t>
            </w:r>
            <w:r w:rsidRPr="009151A2">
              <w:rPr>
                <w:rFonts w:ascii="Brill" w:hAnsi="Brill"/>
                <w:b/>
                <w:sz w:val="28"/>
                <w:szCs w:val="28"/>
              </w:rPr>
              <w:t>ˊ</w:t>
            </w:r>
            <w:proofErr w:type="spellStart"/>
            <w:r w:rsidRPr="009151A2">
              <w:rPr>
                <w:rFonts w:ascii="Brill" w:hAnsi="Brill"/>
                <w:b/>
                <w:sz w:val="28"/>
                <w:szCs w:val="28"/>
              </w:rPr>
              <w:t>i</w:t>
            </w:r>
            <w:proofErr w:type="spellEnd"/>
            <w:r w:rsidRPr="009151A2">
              <w:rPr>
                <w:rFonts w:ascii="Brill" w:hAnsi="Brill"/>
                <w:b/>
                <w:sz w:val="28"/>
                <w:szCs w:val="28"/>
              </w:rPr>
              <w:t>̯</w:t>
            </w:r>
          </w:p>
        </w:tc>
        <w:tc>
          <w:tcPr>
            <w:tcW w:w="6930" w:type="dxa"/>
          </w:tcPr>
          <w:p w:rsidR="00241C2F" w:rsidRPr="00C77EEE" w:rsidRDefault="00241C2F" w:rsidP="00401635">
            <w:pPr>
              <w:rPr>
                <w:rFonts w:ascii="Brill" w:hAnsi="Brill"/>
                <w:sz w:val="28"/>
                <w:szCs w:val="28"/>
              </w:rPr>
            </w:pPr>
          </w:p>
        </w:tc>
      </w:tr>
      <w:tr w:rsidR="002056A3" w:rsidRPr="00EC19D8" w:rsidTr="0060404C">
        <w:trPr>
          <w:trHeight w:hRule="exact" w:val="432"/>
        </w:trPr>
        <w:tc>
          <w:tcPr>
            <w:tcW w:w="780" w:type="dxa"/>
          </w:tcPr>
          <w:p w:rsidR="002056A3" w:rsidRDefault="004138CF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7.2.</w:t>
            </w:r>
          </w:p>
        </w:tc>
        <w:tc>
          <w:tcPr>
            <w:tcW w:w="881" w:type="dxa"/>
          </w:tcPr>
          <w:p w:rsidR="002056A3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á</w:t>
            </w:r>
            <w:r w:rsidR="002056A3"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 w:rsidR="002056A3"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478" w:type="dxa"/>
          </w:tcPr>
          <w:p w:rsidR="002056A3" w:rsidRPr="00EC19D8" w:rsidRDefault="00CA1355" w:rsidP="00401635">
            <w:pPr>
              <w:rPr>
                <w:rFonts w:ascii="Brill" w:hAnsi="Brill"/>
                <w:b/>
                <w:sz w:val="28"/>
                <w:szCs w:val="28"/>
              </w:rPr>
            </w:pPr>
            <w:r w:rsidRPr="00D03CDF">
              <w:rPr>
                <w:rFonts w:ascii="Brill" w:hAnsi="Brill"/>
                <w:b/>
                <w:sz w:val="28"/>
                <w:szCs w:val="28"/>
              </w:rPr>
              <w:t>→</w:t>
            </w:r>
          </w:p>
        </w:tc>
        <w:tc>
          <w:tcPr>
            <w:tcW w:w="826" w:type="dxa"/>
          </w:tcPr>
          <w:p w:rsidR="002056A3" w:rsidRPr="002B26F7" w:rsidRDefault="0060404C" w:rsidP="00401635">
            <w:pPr>
              <w:rPr>
                <w:rFonts w:ascii="Brill" w:hAnsi="Brill"/>
                <w:b/>
                <w:sz w:val="28"/>
                <w:szCs w:val="28"/>
              </w:rPr>
            </w:pPr>
            <w:r>
              <w:rPr>
                <w:rFonts w:ascii="Brill" w:hAnsi="Brill"/>
                <w:b/>
                <w:sz w:val="28"/>
                <w:szCs w:val="28"/>
              </w:rPr>
              <w:t>-</w:t>
            </w:r>
            <w:proofErr w:type="spellStart"/>
            <w:r w:rsidRPr="00D66E0D">
              <w:rPr>
                <w:rFonts w:ascii="Brill" w:hAnsi="Brill"/>
                <w:b/>
                <w:sz w:val="28"/>
                <w:szCs w:val="28"/>
              </w:rPr>
              <w:t>à</w:t>
            </w:r>
            <w:r>
              <w:rPr>
                <w:rFonts w:ascii="Brill" w:hAnsi="Brill"/>
                <w:b/>
                <w:sz w:val="28"/>
                <w:szCs w:val="28"/>
              </w:rPr>
              <w:t>nc</w:t>
            </w:r>
            <w:proofErr w:type="spellEnd"/>
            <w:r>
              <w:rPr>
                <w:rFonts w:ascii="Brill" w:hAnsi="Brill"/>
                <w:b/>
                <w:sz w:val="28"/>
                <w:szCs w:val="28"/>
              </w:rPr>
              <w:t>-</w:t>
            </w:r>
          </w:p>
        </w:tc>
        <w:tc>
          <w:tcPr>
            <w:tcW w:w="6930" w:type="dxa"/>
          </w:tcPr>
          <w:p w:rsidR="002056A3" w:rsidRPr="00C77EEE" w:rsidRDefault="00905F9B" w:rsidP="00401635">
            <w:pPr>
              <w:rPr>
                <w:rFonts w:ascii="Brill" w:hAnsi="Brill"/>
                <w:sz w:val="28"/>
                <w:szCs w:val="28"/>
              </w:rPr>
            </w:pPr>
            <w:r>
              <w:rPr>
                <w:rFonts w:ascii="Brill" w:hAnsi="Brill"/>
                <w:sz w:val="28"/>
                <w:szCs w:val="28"/>
              </w:rPr>
              <w:t>except for world-final position</w:t>
            </w:r>
          </w:p>
        </w:tc>
      </w:tr>
    </w:tbl>
    <w:p w:rsidR="005A5A7E" w:rsidRPr="006B7B3F" w:rsidRDefault="005A5A7E" w:rsidP="00CB2DF7">
      <w:pPr>
        <w:ind w:firstLine="720"/>
        <w:rPr>
          <w:rFonts w:ascii="Brill" w:hAnsi="Brill"/>
          <w:sz w:val="28"/>
          <w:szCs w:val="28"/>
        </w:rPr>
      </w:pPr>
    </w:p>
    <w:sectPr w:rsidR="005A5A7E" w:rsidRPr="006B7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72B"/>
    <w:multiLevelType w:val="multilevel"/>
    <w:tmpl w:val="2264C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8DA439E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31D01"/>
    <w:multiLevelType w:val="hybridMultilevel"/>
    <w:tmpl w:val="FF96C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81F21"/>
    <w:multiLevelType w:val="hybridMultilevel"/>
    <w:tmpl w:val="B3A2016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4A"/>
    <w:rsid w:val="00002F3E"/>
    <w:rsid w:val="00033D9F"/>
    <w:rsid w:val="00042804"/>
    <w:rsid w:val="000455F6"/>
    <w:rsid w:val="00065D8B"/>
    <w:rsid w:val="00082914"/>
    <w:rsid w:val="000903BC"/>
    <w:rsid w:val="00092B63"/>
    <w:rsid w:val="00096959"/>
    <w:rsid w:val="00096F4A"/>
    <w:rsid w:val="000A503C"/>
    <w:rsid w:val="000B11D9"/>
    <w:rsid w:val="000D7C5A"/>
    <w:rsid w:val="000E3C43"/>
    <w:rsid w:val="000F0A43"/>
    <w:rsid w:val="000F3849"/>
    <w:rsid w:val="00103400"/>
    <w:rsid w:val="0010374E"/>
    <w:rsid w:val="001050DE"/>
    <w:rsid w:val="00111FE1"/>
    <w:rsid w:val="00141BFD"/>
    <w:rsid w:val="00154975"/>
    <w:rsid w:val="00174012"/>
    <w:rsid w:val="001755E1"/>
    <w:rsid w:val="001A1C28"/>
    <w:rsid w:val="001A1C53"/>
    <w:rsid w:val="001B653D"/>
    <w:rsid w:val="001C19B4"/>
    <w:rsid w:val="001C642D"/>
    <w:rsid w:val="001D1A71"/>
    <w:rsid w:val="001D785D"/>
    <w:rsid w:val="001F1015"/>
    <w:rsid w:val="00204746"/>
    <w:rsid w:val="002056A3"/>
    <w:rsid w:val="00216597"/>
    <w:rsid w:val="00241C2F"/>
    <w:rsid w:val="00244C3C"/>
    <w:rsid w:val="0025067A"/>
    <w:rsid w:val="00267E40"/>
    <w:rsid w:val="00267F49"/>
    <w:rsid w:val="00287EFE"/>
    <w:rsid w:val="00295803"/>
    <w:rsid w:val="00296871"/>
    <w:rsid w:val="002A21C5"/>
    <w:rsid w:val="002B26F7"/>
    <w:rsid w:val="002C4B74"/>
    <w:rsid w:val="002D2EC9"/>
    <w:rsid w:val="002E1C93"/>
    <w:rsid w:val="002E51AF"/>
    <w:rsid w:val="002E618A"/>
    <w:rsid w:val="002E686B"/>
    <w:rsid w:val="002F1EEF"/>
    <w:rsid w:val="00302DA3"/>
    <w:rsid w:val="00311E4C"/>
    <w:rsid w:val="003129BE"/>
    <w:rsid w:val="0032450B"/>
    <w:rsid w:val="00332547"/>
    <w:rsid w:val="00333DEC"/>
    <w:rsid w:val="00344730"/>
    <w:rsid w:val="003541D5"/>
    <w:rsid w:val="00382E03"/>
    <w:rsid w:val="003A4885"/>
    <w:rsid w:val="003B6A08"/>
    <w:rsid w:val="003C488F"/>
    <w:rsid w:val="003D08B1"/>
    <w:rsid w:val="003E1A58"/>
    <w:rsid w:val="003F753A"/>
    <w:rsid w:val="00400724"/>
    <w:rsid w:val="00401635"/>
    <w:rsid w:val="00404D72"/>
    <w:rsid w:val="00410F71"/>
    <w:rsid w:val="004138CF"/>
    <w:rsid w:val="00431B22"/>
    <w:rsid w:val="004429A5"/>
    <w:rsid w:val="00442E5B"/>
    <w:rsid w:val="00446977"/>
    <w:rsid w:val="004656AC"/>
    <w:rsid w:val="00465930"/>
    <w:rsid w:val="00480F0F"/>
    <w:rsid w:val="00482C38"/>
    <w:rsid w:val="004979BA"/>
    <w:rsid w:val="004A4211"/>
    <w:rsid w:val="004B237F"/>
    <w:rsid w:val="004E2D6D"/>
    <w:rsid w:val="004E695D"/>
    <w:rsid w:val="004F6B22"/>
    <w:rsid w:val="00502F8D"/>
    <w:rsid w:val="00520082"/>
    <w:rsid w:val="00525D78"/>
    <w:rsid w:val="00531681"/>
    <w:rsid w:val="005342C3"/>
    <w:rsid w:val="00544FD5"/>
    <w:rsid w:val="00566776"/>
    <w:rsid w:val="00566C2C"/>
    <w:rsid w:val="00572A5E"/>
    <w:rsid w:val="0058259D"/>
    <w:rsid w:val="0059629B"/>
    <w:rsid w:val="0059735E"/>
    <w:rsid w:val="005A4FA0"/>
    <w:rsid w:val="005A5A7E"/>
    <w:rsid w:val="005B77C1"/>
    <w:rsid w:val="005C071D"/>
    <w:rsid w:val="005C37FB"/>
    <w:rsid w:val="005C4BE4"/>
    <w:rsid w:val="005D01EC"/>
    <w:rsid w:val="005D0AC5"/>
    <w:rsid w:val="005D0B27"/>
    <w:rsid w:val="005D269F"/>
    <w:rsid w:val="005E24F0"/>
    <w:rsid w:val="0060336B"/>
    <w:rsid w:val="0060404C"/>
    <w:rsid w:val="00610A32"/>
    <w:rsid w:val="00613744"/>
    <w:rsid w:val="0061661B"/>
    <w:rsid w:val="006456F2"/>
    <w:rsid w:val="0065306B"/>
    <w:rsid w:val="00657C65"/>
    <w:rsid w:val="0066137E"/>
    <w:rsid w:val="00664983"/>
    <w:rsid w:val="006A35FF"/>
    <w:rsid w:val="006B7B3F"/>
    <w:rsid w:val="006C5BDA"/>
    <w:rsid w:val="006D058D"/>
    <w:rsid w:val="006D432C"/>
    <w:rsid w:val="006F04A9"/>
    <w:rsid w:val="006F72D2"/>
    <w:rsid w:val="006F7E94"/>
    <w:rsid w:val="00706183"/>
    <w:rsid w:val="00733BC5"/>
    <w:rsid w:val="007343B1"/>
    <w:rsid w:val="0075655D"/>
    <w:rsid w:val="00780A54"/>
    <w:rsid w:val="00782DEA"/>
    <w:rsid w:val="007864FB"/>
    <w:rsid w:val="00797552"/>
    <w:rsid w:val="007A4144"/>
    <w:rsid w:val="007B3791"/>
    <w:rsid w:val="007B4E8B"/>
    <w:rsid w:val="007D1902"/>
    <w:rsid w:val="007D3AEF"/>
    <w:rsid w:val="007D4589"/>
    <w:rsid w:val="0080532C"/>
    <w:rsid w:val="0081049B"/>
    <w:rsid w:val="00811F0F"/>
    <w:rsid w:val="00825728"/>
    <w:rsid w:val="0083466E"/>
    <w:rsid w:val="008429D9"/>
    <w:rsid w:val="00850D97"/>
    <w:rsid w:val="00867D62"/>
    <w:rsid w:val="00874609"/>
    <w:rsid w:val="008A743C"/>
    <w:rsid w:val="008B0955"/>
    <w:rsid w:val="008B7EC1"/>
    <w:rsid w:val="008C02B1"/>
    <w:rsid w:val="008D0D1F"/>
    <w:rsid w:val="008D7202"/>
    <w:rsid w:val="008D7C39"/>
    <w:rsid w:val="008E0FEF"/>
    <w:rsid w:val="008E67EA"/>
    <w:rsid w:val="008F304D"/>
    <w:rsid w:val="008F464C"/>
    <w:rsid w:val="00900646"/>
    <w:rsid w:val="009020D4"/>
    <w:rsid w:val="0090548F"/>
    <w:rsid w:val="00905C02"/>
    <w:rsid w:val="00905F9B"/>
    <w:rsid w:val="00906506"/>
    <w:rsid w:val="00914234"/>
    <w:rsid w:val="009151A2"/>
    <w:rsid w:val="00931AB9"/>
    <w:rsid w:val="0094163C"/>
    <w:rsid w:val="009566E7"/>
    <w:rsid w:val="00971C01"/>
    <w:rsid w:val="00972EA3"/>
    <w:rsid w:val="009966A0"/>
    <w:rsid w:val="009A226A"/>
    <w:rsid w:val="009B7356"/>
    <w:rsid w:val="009C04D0"/>
    <w:rsid w:val="009C5C34"/>
    <w:rsid w:val="009F0D02"/>
    <w:rsid w:val="009F1531"/>
    <w:rsid w:val="009F5522"/>
    <w:rsid w:val="009F5861"/>
    <w:rsid w:val="00A027D9"/>
    <w:rsid w:val="00A0645E"/>
    <w:rsid w:val="00A07296"/>
    <w:rsid w:val="00A1384B"/>
    <w:rsid w:val="00A279AB"/>
    <w:rsid w:val="00A5330E"/>
    <w:rsid w:val="00A73977"/>
    <w:rsid w:val="00A763AD"/>
    <w:rsid w:val="00A92324"/>
    <w:rsid w:val="00A92770"/>
    <w:rsid w:val="00A948F8"/>
    <w:rsid w:val="00AA18F5"/>
    <w:rsid w:val="00AA5803"/>
    <w:rsid w:val="00AB2092"/>
    <w:rsid w:val="00AC2769"/>
    <w:rsid w:val="00AD0B5E"/>
    <w:rsid w:val="00AD1F50"/>
    <w:rsid w:val="00AE2DC6"/>
    <w:rsid w:val="00AE7DC7"/>
    <w:rsid w:val="00AF421F"/>
    <w:rsid w:val="00AF6558"/>
    <w:rsid w:val="00B00004"/>
    <w:rsid w:val="00B02BB7"/>
    <w:rsid w:val="00B0741E"/>
    <w:rsid w:val="00B07876"/>
    <w:rsid w:val="00B11326"/>
    <w:rsid w:val="00B13B5B"/>
    <w:rsid w:val="00B15E0F"/>
    <w:rsid w:val="00B26D3A"/>
    <w:rsid w:val="00B567A5"/>
    <w:rsid w:val="00B63132"/>
    <w:rsid w:val="00B70051"/>
    <w:rsid w:val="00B7324A"/>
    <w:rsid w:val="00B73F2A"/>
    <w:rsid w:val="00B75914"/>
    <w:rsid w:val="00B76E39"/>
    <w:rsid w:val="00B96524"/>
    <w:rsid w:val="00BA020D"/>
    <w:rsid w:val="00BA2615"/>
    <w:rsid w:val="00BF0FB5"/>
    <w:rsid w:val="00C007EA"/>
    <w:rsid w:val="00C14703"/>
    <w:rsid w:val="00C155B1"/>
    <w:rsid w:val="00C237D2"/>
    <w:rsid w:val="00C2484E"/>
    <w:rsid w:val="00C24863"/>
    <w:rsid w:val="00C26044"/>
    <w:rsid w:val="00C321CF"/>
    <w:rsid w:val="00C3510B"/>
    <w:rsid w:val="00C35590"/>
    <w:rsid w:val="00C41D40"/>
    <w:rsid w:val="00C45A6C"/>
    <w:rsid w:val="00C52F5F"/>
    <w:rsid w:val="00C70644"/>
    <w:rsid w:val="00C7181A"/>
    <w:rsid w:val="00C77EEE"/>
    <w:rsid w:val="00C8227E"/>
    <w:rsid w:val="00C841B4"/>
    <w:rsid w:val="00C85D55"/>
    <w:rsid w:val="00C96640"/>
    <w:rsid w:val="00C97EE0"/>
    <w:rsid w:val="00CA1355"/>
    <w:rsid w:val="00CB2DF7"/>
    <w:rsid w:val="00CC5463"/>
    <w:rsid w:val="00CD3103"/>
    <w:rsid w:val="00CE5C63"/>
    <w:rsid w:val="00CF5684"/>
    <w:rsid w:val="00D01F7A"/>
    <w:rsid w:val="00D03CDF"/>
    <w:rsid w:val="00D1068D"/>
    <w:rsid w:val="00D12301"/>
    <w:rsid w:val="00D20BEE"/>
    <w:rsid w:val="00D3499A"/>
    <w:rsid w:val="00D40695"/>
    <w:rsid w:val="00D462F3"/>
    <w:rsid w:val="00D6539F"/>
    <w:rsid w:val="00D66E0D"/>
    <w:rsid w:val="00D70B2A"/>
    <w:rsid w:val="00D757E4"/>
    <w:rsid w:val="00D75E6A"/>
    <w:rsid w:val="00D83C15"/>
    <w:rsid w:val="00D91891"/>
    <w:rsid w:val="00D93632"/>
    <w:rsid w:val="00DA450B"/>
    <w:rsid w:val="00DA5206"/>
    <w:rsid w:val="00DA74FF"/>
    <w:rsid w:val="00DA7D56"/>
    <w:rsid w:val="00DA7F1B"/>
    <w:rsid w:val="00DB2565"/>
    <w:rsid w:val="00DC55FE"/>
    <w:rsid w:val="00DD4558"/>
    <w:rsid w:val="00DE195B"/>
    <w:rsid w:val="00DE5D5D"/>
    <w:rsid w:val="00DF16C6"/>
    <w:rsid w:val="00DF2E00"/>
    <w:rsid w:val="00DF6CFC"/>
    <w:rsid w:val="00E0406D"/>
    <w:rsid w:val="00E10BC5"/>
    <w:rsid w:val="00E15E65"/>
    <w:rsid w:val="00E27D08"/>
    <w:rsid w:val="00E66907"/>
    <w:rsid w:val="00E670F8"/>
    <w:rsid w:val="00E7508A"/>
    <w:rsid w:val="00E93571"/>
    <w:rsid w:val="00EA69C8"/>
    <w:rsid w:val="00EA78B2"/>
    <w:rsid w:val="00EB4F38"/>
    <w:rsid w:val="00EC19D8"/>
    <w:rsid w:val="00EC7B8E"/>
    <w:rsid w:val="00ED3304"/>
    <w:rsid w:val="00EE31D0"/>
    <w:rsid w:val="00EF5D59"/>
    <w:rsid w:val="00F018A9"/>
    <w:rsid w:val="00F12C4A"/>
    <w:rsid w:val="00F24E62"/>
    <w:rsid w:val="00F301E3"/>
    <w:rsid w:val="00F747DD"/>
    <w:rsid w:val="00F93054"/>
    <w:rsid w:val="00FA216D"/>
    <w:rsid w:val="00FA5926"/>
    <w:rsid w:val="00FB15FE"/>
    <w:rsid w:val="00FB18A6"/>
    <w:rsid w:val="00FD198A"/>
    <w:rsid w:val="00FE655E"/>
    <w:rsid w:val="00FF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476E"/>
  <w15:chartTrackingRefBased/>
  <w15:docId w15:val="{39BA2CEA-DA01-4581-B0CF-C5D68591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400"/>
    <w:pPr>
      <w:ind w:left="720"/>
      <w:contextualSpacing/>
    </w:pPr>
  </w:style>
  <w:style w:type="table" w:styleId="TableGrid">
    <w:name w:val="Table Grid"/>
    <w:basedOn w:val="TableNormal"/>
    <w:uiPriority w:val="39"/>
    <w:rsid w:val="004E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C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6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B</dc:creator>
  <cp:keywords/>
  <dc:description/>
  <cp:lastModifiedBy>K B</cp:lastModifiedBy>
  <cp:revision>281</cp:revision>
  <dcterms:created xsi:type="dcterms:W3CDTF">2016-06-01T02:44:00Z</dcterms:created>
  <dcterms:modified xsi:type="dcterms:W3CDTF">2016-07-16T23:23:00Z</dcterms:modified>
</cp:coreProperties>
</file>