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54" w:rsidRDefault="00F07C7F" w:rsidP="00157F71">
      <w:pPr>
        <w:pStyle w:val="Heading1"/>
        <w:jc w:val="center"/>
        <w:pPrChange w:id="0" w:author="K B" w:date="2016-08-09T10:39:00Z">
          <w:pPr/>
        </w:pPrChange>
      </w:pPr>
      <w:r w:rsidRPr="00E422E0">
        <w:t xml:space="preserve">Materials for an Etymological Dictionary of </w:t>
      </w:r>
      <w:r w:rsidR="00BC0154">
        <w:t>Pomoranian</w:t>
      </w:r>
    </w:p>
    <w:p w:rsidR="00BC0154" w:rsidRPr="00BC0154" w:rsidRDefault="00BC0154" w:rsidP="00FB4F91">
      <w:pPr>
        <w:pStyle w:val="Heading2"/>
        <w:jc w:val="center"/>
        <w:rPr>
          <w:ins w:id="1" w:author="K B" w:date="2016-08-09T08:35:00Z"/>
          <w:rPrChange w:id="2" w:author="K B" w:date="2016-08-09T08:36:00Z">
            <w:rPr>
              <w:ins w:id="3" w:author="K B" w:date="2016-08-09T08:35:00Z"/>
              <w:rFonts w:ascii="Brill" w:hAnsi="Brill"/>
              <w:sz w:val="28"/>
              <w:szCs w:val="28"/>
            </w:rPr>
          </w:rPrChange>
        </w:rPr>
        <w:pPrChange w:id="4" w:author="K B" w:date="2016-08-09T10:40:00Z">
          <w:pPr/>
        </w:pPrChange>
      </w:pPr>
      <w:r w:rsidRPr="00BC0154">
        <w:rPr>
          <w:rPrChange w:id="5" w:author="K B" w:date="2016-08-09T08:36:00Z">
            <w:rPr>
              <w:rFonts w:ascii="Brill" w:eastAsiaTheme="majorEastAsia" w:hAnsi="Brill" w:cstheme="majorBidi"/>
              <w:spacing w:val="-10"/>
              <w:kern w:val="28"/>
              <w:sz w:val="44"/>
              <w:szCs w:val="44"/>
            </w:rPr>
          </w:rPrChange>
        </w:rPr>
        <w:t>Introductio</w:t>
      </w:r>
      <w:r w:rsidRPr="004F3B37">
        <w:rPr>
          <w:rPrChange w:id="6" w:author="K B" w:date="2016-08-09T08:55:00Z">
            <w:rPr>
              <w:rFonts w:ascii="Brill" w:eastAsiaTheme="majorEastAsia" w:hAnsi="Brill" w:cstheme="majorBidi"/>
              <w:spacing w:val="-10"/>
              <w:kern w:val="28"/>
              <w:sz w:val="44"/>
              <w:szCs w:val="44"/>
            </w:rPr>
          </w:rPrChange>
        </w:rPr>
        <w:t>n</w:t>
      </w:r>
    </w:p>
    <w:p w:rsidR="00061044" w:rsidRDefault="00BC0154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This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work</w:t>
      </w:r>
      <w:r w:rsidR="00D15B61">
        <w:rPr>
          <w:rFonts w:ascii="Brill" w:hAnsi="Brill"/>
          <w:sz w:val="28"/>
          <w:szCs w:val="28"/>
        </w:rPr>
        <w:t xml:space="preserve"> </w:t>
      </w:r>
      <w:r w:rsidR="004C06A1">
        <w:rPr>
          <w:rFonts w:ascii="Brill" w:hAnsi="Brill"/>
          <w:sz w:val="28"/>
          <w:szCs w:val="28"/>
        </w:rPr>
        <w:t>encapsulates</w:t>
      </w:r>
      <w:r w:rsidR="009B28DA">
        <w:rPr>
          <w:rFonts w:ascii="Brill" w:hAnsi="Brill"/>
          <w:sz w:val="28"/>
          <w:szCs w:val="28"/>
        </w:rPr>
        <w:t xml:space="preserve"> comparative</w:t>
      </w:r>
      <w:r w:rsidR="00D15B61">
        <w:rPr>
          <w:rFonts w:ascii="Brill" w:hAnsi="Brill"/>
          <w:sz w:val="28"/>
          <w:szCs w:val="28"/>
        </w:rPr>
        <w:t xml:space="preserve"> </w:t>
      </w:r>
      <w:r w:rsidR="009B28DA">
        <w:rPr>
          <w:rFonts w:ascii="Brill" w:hAnsi="Brill"/>
          <w:sz w:val="28"/>
          <w:szCs w:val="28"/>
        </w:rPr>
        <w:t>data</w:t>
      </w:r>
      <w:r w:rsidR="00D15B61">
        <w:rPr>
          <w:rFonts w:ascii="Brill" w:hAnsi="Brill"/>
          <w:sz w:val="28"/>
          <w:szCs w:val="28"/>
        </w:rPr>
        <w:t xml:space="preserve"> from a </w:t>
      </w:r>
      <w:r w:rsidR="002A3E77">
        <w:rPr>
          <w:rFonts w:ascii="Brill" w:hAnsi="Brill"/>
          <w:sz w:val="28"/>
          <w:szCs w:val="28"/>
        </w:rPr>
        <w:t>short monograph on</w:t>
      </w:r>
      <w:r w:rsidR="00D15B61">
        <w:rPr>
          <w:rFonts w:ascii="Brill" w:hAnsi="Brill"/>
          <w:sz w:val="28"/>
          <w:szCs w:val="28"/>
        </w:rPr>
        <w:t xml:space="preserve"> </w:t>
      </w:r>
      <w:r w:rsidR="00843E84">
        <w:rPr>
          <w:rFonts w:ascii="Brill" w:hAnsi="Brill"/>
          <w:sz w:val="28"/>
          <w:szCs w:val="28"/>
        </w:rPr>
        <w:t>North-Lekhitic</w:t>
      </w:r>
      <w:r w:rsidR="00D15B61">
        <w:rPr>
          <w:rFonts w:ascii="Brill" w:hAnsi="Brill"/>
          <w:sz w:val="28"/>
          <w:szCs w:val="28"/>
        </w:rPr>
        <w:t xml:space="preserve"> accentology (Bogatyrev 1995)</w:t>
      </w:r>
      <w:r w:rsidR="00843E84">
        <w:rPr>
          <w:rFonts w:ascii="Brill" w:hAnsi="Brill"/>
          <w:sz w:val="28"/>
          <w:szCs w:val="28"/>
        </w:rPr>
        <w:t xml:space="preserve"> </w:t>
      </w:r>
      <w:r w:rsidR="00F4743D">
        <w:rPr>
          <w:rFonts w:ascii="Brill" w:hAnsi="Brill"/>
          <w:sz w:val="28"/>
          <w:szCs w:val="28"/>
        </w:rPr>
        <w:t xml:space="preserve">focusing </w:t>
      </w:r>
      <w:ins w:id="7" w:author="K B" w:date="2016-08-09T10:40:00Z">
        <w:r w:rsidR="00A54318">
          <w:rPr>
            <w:rFonts w:ascii="Brill" w:hAnsi="Brill"/>
            <w:sz w:val="28"/>
            <w:szCs w:val="28"/>
          </w:rPr>
          <w:t xml:space="preserve">primarily </w:t>
        </w:r>
      </w:ins>
      <w:r w:rsidR="00F4743D">
        <w:rPr>
          <w:rFonts w:ascii="Brill" w:hAnsi="Brill"/>
          <w:sz w:val="28"/>
          <w:szCs w:val="28"/>
        </w:rPr>
        <w:t>on</w:t>
      </w:r>
      <w:r w:rsidR="00843E84">
        <w:rPr>
          <w:rFonts w:ascii="Brill" w:hAnsi="Brill"/>
          <w:sz w:val="28"/>
          <w:szCs w:val="28"/>
        </w:rPr>
        <w:t xml:space="preserve"> a partly extinct group of dialects known for </w:t>
      </w:r>
      <w:r w:rsidR="006C0361">
        <w:rPr>
          <w:rFonts w:ascii="Brill" w:hAnsi="Brill"/>
          <w:sz w:val="28"/>
          <w:szCs w:val="28"/>
        </w:rPr>
        <w:t>a number of</w:t>
      </w:r>
      <w:r w:rsidR="00843E84">
        <w:rPr>
          <w:rFonts w:ascii="Brill" w:hAnsi="Brill"/>
          <w:sz w:val="28"/>
          <w:szCs w:val="28"/>
        </w:rPr>
        <w:t xml:space="preserve"> archaic features</w:t>
      </w:r>
      <w:r w:rsidR="000018C5">
        <w:rPr>
          <w:rFonts w:ascii="Brill" w:hAnsi="Brill"/>
          <w:sz w:val="28"/>
          <w:szCs w:val="28"/>
        </w:rPr>
        <w:t>,</w:t>
      </w:r>
      <w:r w:rsidR="00B06BFF">
        <w:rPr>
          <w:rFonts w:ascii="Brill" w:hAnsi="Brill"/>
          <w:sz w:val="28"/>
          <w:szCs w:val="28"/>
        </w:rPr>
        <w:t xml:space="preserve"> </w:t>
      </w:r>
      <w:r w:rsidR="004C0857">
        <w:rPr>
          <w:rFonts w:ascii="Brill" w:hAnsi="Brill"/>
          <w:sz w:val="28"/>
          <w:szCs w:val="28"/>
        </w:rPr>
        <w:t>including</w:t>
      </w:r>
      <w:r w:rsidR="00B06BFF">
        <w:rPr>
          <w:rFonts w:ascii="Brill" w:hAnsi="Brill"/>
          <w:sz w:val="28"/>
          <w:szCs w:val="28"/>
        </w:rPr>
        <w:t xml:space="preserve"> </w:t>
      </w:r>
      <w:r w:rsidR="00EF6EC9">
        <w:rPr>
          <w:rFonts w:ascii="Brill" w:hAnsi="Brill"/>
          <w:sz w:val="28"/>
          <w:szCs w:val="28"/>
        </w:rPr>
        <w:t xml:space="preserve">variable </w:t>
      </w:r>
      <w:r w:rsidR="00843E84">
        <w:rPr>
          <w:rFonts w:ascii="Brill" w:hAnsi="Brill"/>
          <w:sz w:val="28"/>
          <w:szCs w:val="28"/>
        </w:rPr>
        <w:t>stress.</w:t>
      </w:r>
      <w:r w:rsidR="00A93F45">
        <w:rPr>
          <w:rFonts w:ascii="Brill" w:hAnsi="Brill"/>
          <w:sz w:val="28"/>
          <w:szCs w:val="28"/>
        </w:rPr>
        <w:t xml:space="preserve"> </w:t>
      </w:r>
    </w:p>
    <w:p w:rsidR="00AF0F1A" w:rsidRDefault="00A93F45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most detailed </w:t>
      </w:r>
      <w:r w:rsidR="00CA4B0A">
        <w:rPr>
          <w:rFonts w:ascii="Brill" w:hAnsi="Brill"/>
          <w:sz w:val="28"/>
          <w:szCs w:val="28"/>
        </w:rPr>
        <w:t xml:space="preserve">description of </w:t>
      </w:r>
      <w:r w:rsidR="00A156A1">
        <w:rPr>
          <w:rFonts w:ascii="Brill" w:hAnsi="Brill"/>
          <w:sz w:val="28"/>
          <w:szCs w:val="28"/>
        </w:rPr>
        <w:t xml:space="preserve">a </w:t>
      </w:r>
      <w:r w:rsidR="0093431E">
        <w:rPr>
          <w:rFonts w:ascii="Brill" w:hAnsi="Brill"/>
          <w:sz w:val="28"/>
          <w:szCs w:val="28"/>
        </w:rPr>
        <w:t>Pomoranian</w:t>
      </w:r>
      <w:r w:rsidR="00CA4B0A">
        <w:rPr>
          <w:rFonts w:ascii="Brill" w:hAnsi="Brill"/>
          <w:sz w:val="28"/>
          <w:szCs w:val="28"/>
        </w:rPr>
        <w:t xml:space="preserve"> dialect (</w:t>
      </w:r>
      <w:r w:rsidR="00CA4B0A" w:rsidRPr="00CA4B0A">
        <w:rPr>
          <w:rFonts w:ascii="Brill" w:hAnsi="Brill"/>
          <w:color w:val="FF0000"/>
          <w:sz w:val="28"/>
          <w:szCs w:val="28"/>
        </w:rPr>
        <w:t xml:space="preserve">Lorentz  </w:t>
      </w:r>
      <w:ins w:id="8" w:author="K B" w:date="2016-08-07T22:42:00Z">
        <w:r w:rsidR="002B24E6">
          <w:rPr>
            <w:rFonts w:ascii="Brill" w:hAnsi="Brill"/>
            <w:color w:val="FF0000"/>
            <w:sz w:val="28"/>
            <w:szCs w:val="28"/>
          </w:rPr>
          <w:t xml:space="preserve">1903, </w:t>
        </w:r>
      </w:ins>
      <w:r w:rsidR="00CA4B0A" w:rsidRPr="00CA4B0A">
        <w:rPr>
          <w:rFonts w:ascii="Brill" w:hAnsi="Brill"/>
          <w:color w:val="FF0000"/>
          <w:sz w:val="28"/>
          <w:szCs w:val="28"/>
        </w:rPr>
        <w:t>1908</w:t>
      </w:r>
      <w:r w:rsidR="004D7F4E">
        <w:rPr>
          <w:rFonts w:ascii="Brill" w:hAnsi="Brill"/>
          <w:color w:val="FF0000"/>
          <w:sz w:val="28"/>
          <w:szCs w:val="28"/>
        </w:rPr>
        <w:t xml:space="preserve">, </w:t>
      </w:r>
      <w:r w:rsidR="00CA4B0A" w:rsidRPr="00CA4B0A">
        <w:rPr>
          <w:rFonts w:ascii="Brill" w:hAnsi="Brill"/>
          <w:color w:val="FF0000"/>
          <w:sz w:val="28"/>
          <w:szCs w:val="28"/>
        </w:rPr>
        <w:t>1912</w:t>
      </w:r>
      <w:r w:rsidR="007654D5">
        <w:rPr>
          <w:rFonts w:ascii="Brill" w:hAnsi="Brill"/>
          <w:sz w:val="28"/>
          <w:szCs w:val="28"/>
        </w:rPr>
        <w:t xml:space="preserve">) </w:t>
      </w:r>
      <w:ins w:id="9" w:author="K B" w:date="2016-08-07T22:50:00Z">
        <w:r w:rsidR="00354CA9">
          <w:rPr>
            <w:rFonts w:ascii="Brill" w:hAnsi="Brill"/>
            <w:sz w:val="28"/>
            <w:szCs w:val="28"/>
          </w:rPr>
          <w:t>documents</w:t>
        </w:r>
      </w:ins>
      <w:ins w:id="10" w:author="K B" w:date="2016-08-07T22:42:00Z">
        <w:r w:rsidR="007358D3">
          <w:rPr>
            <w:rFonts w:ascii="Brill" w:hAnsi="Brill"/>
            <w:sz w:val="28"/>
            <w:szCs w:val="28"/>
          </w:rPr>
          <w:t xml:space="preserve"> </w:t>
        </w:r>
      </w:ins>
      <w:r w:rsidR="00212526">
        <w:rPr>
          <w:rFonts w:ascii="Brill" w:hAnsi="Brill"/>
          <w:sz w:val="28"/>
          <w:szCs w:val="28"/>
        </w:rPr>
        <w:t>several closely related idioms collectively known</w:t>
      </w:r>
      <w:r w:rsidR="00D971A9">
        <w:rPr>
          <w:rFonts w:ascii="Brill" w:hAnsi="Brill"/>
          <w:sz w:val="28"/>
          <w:szCs w:val="28"/>
        </w:rPr>
        <w:t xml:space="preserve"> as Slovin</w:t>
      </w:r>
      <w:r w:rsidR="0005247A">
        <w:rPr>
          <w:rFonts w:ascii="Brill" w:hAnsi="Brill"/>
          <w:sz w:val="28"/>
          <w:szCs w:val="28"/>
        </w:rPr>
        <w:t>c</w:t>
      </w:r>
      <w:r w:rsidR="00D971A9">
        <w:rPr>
          <w:rFonts w:ascii="Brill" w:hAnsi="Brill"/>
          <w:sz w:val="28"/>
          <w:szCs w:val="28"/>
        </w:rPr>
        <w:t>ian</w:t>
      </w:r>
      <w:r w:rsidR="007B3F46">
        <w:rPr>
          <w:rFonts w:ascii="Brill" w:hAnsi="Brill"/>
          <w:sz w:val="28"/>
          <w:szCs w:val="28"/>
        </w:rPr>
        <w:t xml:space="preserve"> </w:t>
      </w:r>
      <w:r w:rsidR="00D971A9">
        <w:rPr>
          <w:rFonts w:ascii="Brill" w:hAnsi="Brill"/>
          <w:sz w:val="28"/>
          <w:szCs w:val="28"/>
        </w:rPr>
        <w:t xml:space="preserve">that </w:t>
      </w:r>
      <w:r w:rsidR="00643B53">
        <w:rPr>
          <w:rFonts w:ascii="Brill" w:hAnsi="Brill"/>
          <w:sz w:val="28"/>
          <w:szCs w:val="28"/>
        </w:rPr>
        <w:t>were</w:t>
      </w:r>
      <w:r w:rsidR="00D971A9">
        <w:rPr>
          <w:rFonts w:ascii="Brill" w:hAnsi="Brill"/>
          <w:sz w:val="28"/>
          <w:szCs w:val="28"/>
        </w:rPr>
        <w:t xml:space="preserve"> spoken at </w:t>
      </w:r>
      <w:del w:id="11" w:author="K B" w:date="2016-08-09T12:24:00Z">
        <w:r w:rsidR="00D971A9" w:rsidDel="00F800ED">
          <w:rPr>
            <w:rFonts w:ascii="Brill" w:hAnsi="Brill"/>
            <w:sz w:val="28"/>
            <w:szCs w:val="28"/>
          </w:rPr>
          <w:delText xml:space="preserve">that </w:delText>
        </w:r>
      </w:del>
      <w:ins w:id="12" w:author="K B" w:date="2016-08-09T12:24:00Z">
        <w:r w:rsidR="00F800ED">
          <w:rPr>
            <w:rFonts w:ascii="Brill" w:hAnsi="Brill"/>
            <w:sz w:val="28"/>
            <w:szCs w:val="28"/>
          </w:rPr>
          <w:t>the</w:t>
        </w:r>
        <w:r w:rsidR="00F800ED">
          <w:rPr>
            <w:rFonts w:ascii="Brill" w:hAnsi="Brill"/>
            <w:sz w:val="28"/>
            <w:szCs w:val="28"/>
          </w:rPr>
          <w:t xml:space="preserve"> </w:t>
        </w:r>
      </w:ins>
      <w:r w:rsidR="00D971A9">
        <w:rPr>
          <w:rFonts w:ascii="Brill" w:hAnsi="Brill"/>
          <w:sz w:val="28"/>
          <w:szCs w:val="28"/>
        </w:rPr>
        <w:t>time by a few hundred p</w:t>
      </w:r>
      <w:r w:rsidR="008E2723">
        <w:rPr>
          <w:rFonts w:ascii="Brill" w:hAnsi="Brill"/>
          <w:sz w:val="28"/>
          <w:szCs w:val="28"/>
        </w:rPr>
        <w:t>eople and are</w:t>
      </w:r>
      <w:r w:rsidR="00D971A9">
        <w:rPr>
          <w:rFonts w:ascii="Brill" w:hAnsi="Brill"/>
          <w:sz w:val="28"/>
          <w:szCs w:val="28"/>
        </w:rPr>
        <w:t xml:space="preserve"> currently presumed extinct.</w:t>
      </w:r>
      <w:r w:rsidR="00760950">
        <w:rPr>
          <w:rFonts w:ascii="Brill" w:hAnsi="Brill"/>
          <w:sz w:val="28"/>
          <w:szCs w:val="28"/>
        </w:rPr>
        <w:t xml:space="preserve"> Lorentz’ transcription </w:t>
      </w:r>
      <w:del w:id="13" w:author="K B" w:date="2016-08-07T22:50:00Z">
        <w:r w:rsidR="00760950" w:rsidDel="00354CA9">
          <w:rPr>
            <w:rFonts w:ascii="Brill" w:hAnsi="Brill"/>
            <w:sz w:val="28"/>
            <w:szCs w:val="28"/>
          </w:rPr>
          <w:delText xml:space="preserve">documents </w:delText>
        </w:r>
      </w:del>
      <w:ins w:id="14" w:author="K B" w:date="2016-08-07T22:50:00Z">
        <w:r w:rsidR="00354CA9">
          <w:rPr>
            <w:rFonts w:ascii="Brill" w:hAnsi="Brill"/>
            <w:sz w:val="28"/>
            <w:szCs w:val="28"/>
          </w:rPr>
          <w:t>represents</w:t>
        </w:r>
      </w:ins>
      <w:ins w:id="15" w:author="K B" w:date="2016-08-07T22:51:00Z">
        <w:r w:rsidR="00265F23">
          <w:rPr>
            <w:rFonts w:ascii="Brill" w:hAnsi="Brill"/>
            <w:sz w:val="28"/>
            <w:szCs w:val="28"/>
          </w:rPr>
          <w:t xml:space="preserve"> </w:t>
        </w:r>
      </w:ins>
      <w:ins w:id="16" w:author="K B" w:date="2016-08-08T15:12:00Z">
        <w:r w:rsidR="0073774E">
          <w:rPr>
            <w:rFonts w:ascii="Brill" w:hAnsi="Brill"/>
            <w:sz w:val="28"/>
            <w:szCs w:val="28"/>
          </w:rPr>
          <w:t>sounds</w:t>
        </w:r>
      </w:ins>
      <w:ins w:id="17" w:author="K B" w:date="2016-08-07T22:51:00Z">
        <w:r w:rsidR="00265F23">
          <w:rPr>
            <w:rFonts w:ascii="Brill" w:hAnsi="Brill"/>
            <w:sz w:val="28"/>
            <w:szCs w:val="28"/>
          </w:rPr>
          <w:t xml:space="preserve"> of</w:t>
        </w:r>
      </w:ins>
      <w:ins w:id="18" w:author="K B" w:date="2016-08-07T22:50:00Z">
        <w:r w:rsidR="00354CA9">
          <w:rPr>
            <w:rFonts w:ascii="Brill" w:hAnsi="Brill"/>
            <w:sz w:val="28"/>
            <w:szCs w:val="28"/>
          </w:rPr>
          <w:t xml:space="preserve"> </w:t>
        </w:r>
      </w:ins>
      <w:r w:rsidR="00760950">
        <w:rPr>
          <w:rFonts w:ascii="Brill" w:hAnsi="Brill"/>
          <w:sz w:val="28"/>
          <w:szCs w:val="28"/>
        </w:rPr>
        <w:t>a dying language with amazing precision</w:t>
      </w:r>
      <w:r w:rsidR="00591D0E">
        <w:rPr>
          <w:rFonts w:ascii="Brill" w:hAnsi="Brill"/>
          <w:sz w:val="28"/>
          <w:szCs w:val="28"/>
        </w:rPr>
        <w:t>,</w:t>
      </w:r>
      <w:r w:rsidR="00760950">
        <w:rPr>
          <w:rFonts w:ascii="Brill" w:hAnsi="Brill"/>
          <w:sz w:val="28"/>
          <w:szCs w:val="28"/>
        </w:rPr>
        <w:t xml:space="preserve"> but is </w:t>
      </w:r>
      <w:ins w:id="19" w:author="K B" w:date="2016-08-07T16:51:00Z">
        <w:r w:rsidR="00714DDE">
          <w:rPr>
            <w:rFonts w:ascii="Brill" w:hAnsi="Brill"/>
            <w:sz w:val="28"/>
            <w:szCs w:val="28"/>
          </w:rPr>
          <w:t xml:space="preserve">very </w:t>
        </w:r>
      </w:ins>
      <w:r w:rsidR="00760950">
        <w:rPr>
          <w:rFonts w:ascii="Brill" w:hAnsi="Brill"/>
          <w:sz w:val="28"/>
          <w:szCs w:val="28"/>
        </w:rPr>
        <w:t xml:space="preserve">difficult to </w:t>
      </w:r>
      <w:del w:id="20" w:author="K B" w:date="2016-08-08T08:56:00Z">
        <w:r w:rsidR="00760950" w:rsidDel="009E64FB">
          <w:rPr>
            <w:rFonts w:ascii="Brill" w:hAnsi="Brill"/>
            <w:sz w:val="28"/>
            <w:szCs w:val="28"/>
          </w:rPr>
          <w:delText xml:space="preserve">use and </w:delText>
        </w:r>
      </w:del>
      <w:r w:rsidR="00760950">
        <w:rPr>
          <w:rFonts w:ascii="Brill" w:hAnsi="Brill"/>
          <w:sz w:val="28"/>
          <w:szCs w:val="28"/>
        </w:rPr>
        <w:t xml:space="preserve">reproduce, </w:t>
      </w:r>
      <w:r w:rsidR="00153842">
        <w:rPr>
          <w:rFonts w:ascii="Brill" w:hAnsi="Brill"/>
          <w:sz w:val="28"/>
          <w:szCs w:val="28"/>
        </w:rPr>
        <w:t xml:space="preserve">a factor that played no small part in the slow pace of adoption of </w:t>
      </w:r>
      <w:del w:id="21" w:author="K B" w:date="2016-08-08T08:52:00Z">
        <w:r w:rsidR="00153842" w:rsidDel="00CD59D3">
          <w:rPr>
            <w:rFonts w:ascii="Brill" w:hAnsi="Brill"/>
            <w:sz w:val="28"/>
            <w:szCs w:val="28"/>
          </w:rPr>
          <w:delText>North-Lekhitic</w:delText>
        </w:r>
      </w:del>
      <w:ins w:id="22" w:author="K B" w:date="2016-08-08T08:52:00Z">
        <w:r w:rsidR="00CD59D3">
          <w:rPr>
            <w:rFonts w:ascii="Brill" w:hAnsi="Brill"/>
            <w:sz w:val="28"/>
            <w:szCs w:val="28"/>
          </w:rPr>
          <w:t>Pomoranian</w:t>
        </w:r>
      </w:ins>
      <w:r w:rsidR="00153842">
        <w:rPr>
          <w:rFonts w:ascii="Brill" w:hAnsi="Brill"/>
          <w:sz w:val="28"/>
          <w:szCs w:val="28"/>
        </w:rPr>
        <w:t xml:space="preserve"> data in Slavic accentology.</w:t>
      </w:r>
      <w:r w:rsidR="00326855">
        <w:rPr>
          <w:rFonts w:ascii="Brill" w:hAnsi="Brill"/>
          <w:sz w:val="28"/>
          <w:szCs w:val="28"/>
        </w:rPr>
        <w:t xml:space="preserve"> </w:t>
      </w:r>
      <w:r w:rsidR="00AF0F1A">
        <w:rPr>
          <w:rFonts w:ascii="Brill" w:hAnsi="Brill"/>
          <w:sz w:val="28"/>
          <w:szCs w:val="28"/>
        </w:rPr>
        <w:t xml:space="preserve">With this in mind, I attempted to produce a systematic overview of available </w:t>
      </w:r>
      <w:del w:id="23" w:author="K B" w:date="2016-08-07T18:47:00Z">
        <w:r w:rsidR="00AF0F1A" w:rsidDel="00E5452E">
          <w:rPr>
            <w:rFonts w:ascii="Brill" w:hAnsi="Brill"/>
            <w:sz w:val="28"/>
            <w:szCs w:val="28"/>
          </w:rPr>
          <w:delText>North-Lekhitic</w:delText>
        </w:r>
      </w:del>
      <w:del w:id="24" w:author="K B" w:date="2016-08-08T08:52:00Z">
        <w:r w:rsidR="00AF0F1A" w:rsidDel="00D52AD3">
          <w:rPr>
            <w:rFonts w:ascii="Brill" w:hAnsi="Brill"/>
            <w:sz w:val="28"/>
            <w:szCs w:val="28"/>
          </w:rPr>
          <w:delText xml:space="preserve"> </w:delText>
        </w:r>
      </w:del>
      <w:r w:rsidR="00AF0F1A">
        <w:rPr>
          <w:rFonts w:ascii="Brill" w:hAnsi="Brill"/>
          <w:sz w:val="28"/>
          <w:szCs w:val="28"/>
        </w:rPr>
        <w:t xml:space="preserve">material </w:t>
      </w:r>
      <w:del w:id="25" w:author="K B" w:date="2016-08-08T08:30:00Z">
        <w:r w:rsidR="00AF0F1A" w:rsidDel="00F158D3">
          <w:rPr>
            <w:rFonts w:ascii="Brill" w:hAnsi="Brill"/>
            <w:sz w:val="28"/>
            <w:szCs w:val="28"/>
          </w:rPr>
          <w:delText xml:space="preserve">where the data from </w:delText>
        </w:r>
      </w:del>
      <w:del w:id="26" w:author="K B" w:date="2016-08-07T22:43:00Z">
        <w:r w:rsidR="00AF0F1A" w:rsidDel="00802511">
          <w:rPr>
            <w:rFonts w:ascii="Brill" w:hAnsi="Brill"/>
            <w:sz w:val="28"/>
            <w:szCs w:val="28"/>
          </w:rPr>
          <w:delText xml:space="preserve">Lorentz’ work on </w:delText>
        </w:r>
      </w:del>
      <w:del w:id="27" w:author="K B" w:date="2016-08-08T08:30:00Z">
        <w:r w:rsidR="0005247A" w:rsidDel="00F158D3">
          <w:rPr>
            <w:rFonts w:ascii="Brill" w:hAnsi="Brill"/>
            <w:sz w:val="28"/>
            <w:szCs w:val="28"/>
          </w:rPr>
          <w:delText xml:space="preserve">Slovincian </w:delText>
        </w:r>
      </w:del>
      <w:del w:id="28" w:author="K B" w:date="2016-08-07T16:52:00Z">
        <w:r w:rsidR="00AF0F1A" w:rsidDel="006E55B0">
          <w:rPr>
            <w:rFonts w:ascii="Brill" w:hAnsi="Brill"/>
            <w:sz w:val="28"/>
            <w:szCs w:val="28"/>
          </w:rPr>
          <w:delText>played the most prominent role</w:delText>
        </w:r>
      </w:del>
      <w:del w:id="29" w:author="K B" w:date="2016-08-08T08:30:00Z">
        <w:r w:rsidR="00AF0F1A" w:rsidDel="00F158D3">
          <w:rPr>
            <w:rFonts w:ascii="Brill" w:hAnsi="Brill"/>
            <w:sz w:val="28"/>
            <w:szCs w:val="28"/>
          </w:rPr>
          <w:delText>.</w:delText>
        </w:r>
      </w:del>
      <w:ins w:id="30" w:author="K B" w:date="2016-08-08T12:53:00Z">
        <w:r w:rsidR="001022F1">
          <w:rPr>
            <w:rFonts w:ascii="Brill" w:hAnsi="Brill"/>
            <w:sz w:val="28"/>
            <w:szCs w:val="28"/>
          </w:rPr>
          <w:t>with</w:t>
        </w:r>
      </w:ins>
      <w:ins w:id="31" w:author="K B" w:date="2016-08-08T08:30:00Z">
        <w:r w:rsidR="00F158D3">
          <w:rPr>
            <w:rFonts w:ascii="Brill" w:hAnsi="Brill"/>
            <w:sz w:val="28"/>
            <w:szCs w:val="28"/>
          </w:rPr>
          <w:t xml:space="preserve"> Slovi</w:t>
        </w:r>
        <w:r w:rsidR="006B3BFE">
          <w:rPr>
            <w:rFonts w:ascii="Brill" w:hAnsi="Brill"/>
            <w:sz w:val="28"/>
            <w:szCs w:val="28"/>
          </w:rPr>
          <w:t>ncian data rendered in a simplified transcription.</w:t>
        </w:r>
      </w:ins>
      <w:del w:id="32" w:author="K B" w:date="2016-08-08T08:32:00Z">
        <w:r w:rsidR="00E0479D" w:rsidDel="00F158D3">
          <w:rPr>
            <w:rFonts w:ascii="Brill" w:hAnsi="Brill"/>
            <w:sz w:val="28"/>
            <w:szCs w:val="28"/>
          </w:rPr>
          <w:delText xml:space="preserve"> </w:delText>
        </w:r>
      </w:del>
    </w:p>
    <w:p w:rsidR="00E0479D" w:rsidRDefault="00C65DF2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As</w:t>
      </w:r>
      <w:r w:rsidR="004778A7">
        <w:rPr>
          <w:rFonts w:ascii="Brill" w:hAnsi="Brill"/>
          <w:sz w:val="28"/>
          <w:szCs w:val="28"/>
        </w:rPr>
        <w:t xml:space="preserve"> </w:t>
      </w:r>
      <w:r>
        <w:rPr>
          <w:rFonts w:ascii="Brill" w:hAnsi="Brill"/>
          <w:sz w:val="28"/>
          <w:szCs w:val="28"/>
        </w:rPr>
        <w:t>one would expect</w:t>
      </w:r>
      <w:r w:rsidR="00263EEB">
        <w:rPr>
          <w:rFonts w:ascii="Brill" w:hAnsi="Brill"/>
          <w:sz w:val="28"/>
          <w:szCs w:val="28"/>
        </w:rPr>
        <w:t xml:space="preserve">, </w:t>
      </w:r>
      <w:r w:rsidR="0005247A">
        <w:rPr>
          <w:rFonts w:ascii="Brill" w:hAnsi="Brill"/>
          <w:sz w:val="28"/>
          <w:szCs w:val="28"/>
        </w:rPr>
        <w:t xml:space="preserve">Slovincian </w:t>
      </w:r>
      <w:r w:rsidR="00263EEB">
        <w:rPr>
          <w:rFonts w:ascii="Brill" w:hAnsi="Brill"/>
          <w:sz w:val="28"/>
          <w:szCs w:val="28"/>
        </w:rPr>
        <w:t>stress</w:t>
      </w:r>
      <w:r w:rsidR="009F759A">
        <w:rPr>
          <w:rFonts w:ascii="Brill" w:hAnsi="Brill"/>
          <w:sz w:val="28"/>
          <w:szCs w:val="28"/>
        </w:rPr>
        <w:t xml:space="preserve"> patterns</w:t>
      </w:r>
      <w:r w:rsidR="00263EEB">
        <w:rPr>
          <w:rFonts w:ascii="Brill" w:hAnsi="Brill"/>
          <w:sz w:val="28"/>
          <w:szCs w:val="28"/>
        </w:rPr>
        <w:t xml:space="preserve"> turned out to be coordinated with </w:t>
      </w:r>
      <w:ins w:id="33" w:author="K B" w:date="2016-08-09T10:42:00Z">
        <w:r w:rsidR="001A0691">
          <w:rPr>
            <w:rFonts w:ascii="Brill" w:hAnsi="Brill"/>
            <w:sz w:val="28"/>
            <w:szCs w:val="28"/>
          </w:rPr>
          <w:t xml:space="preserve">the </w:t>
        </w:r>
        <w:r w:rsidR="00166448">
          <w:rPr>
            <w:rFonts w:ascii="Brill" w:hAnsi="Brill"/>
            <w:sz w:val="28"/>
            <w:szCs w:val="28"/>
          </w:rPr>
          <w:t>existing</w:t>
        </w:r>
        <w:r w:rsidR="001A0691">
          <w:rPr>
            <w:rFonts w:ascii="Brill" w:hAnsi="Brill"/>
            <w:sz w:val="28"/>
            <w:szCs w:val="28"/>
          </w:rPr>
          <w:t xml:space="preserve"> </w:t>
        </w:r>
      </w:ins>
      <w:r w:rsidR="00263EEB">
        <w:rPr>
          <w:rFonts w:ascii="Brill" w:hAnsi="Brill"/>
          <w:sz w:val="28"/>
          <w:szCs w:val="28"/>
        </w:rPr>
        <w:t xml:space="preserve">historico-comparative </w:t>
      </w:r>
      <w:r w:rsidR="00180104">
        <w:rPr>
          <w:rFonts w:ascii="Brill" w:hAnsi="Brill"/>
          <w:sz w:val="28"/>
          <w:szCs w:val="28"/>
        </w:rPr>
        <w:t>reconstruction of the Proto-Slavic accent</w:t>
      </w:r>
      <w:r w:rsidR="00D522C2">
        <w:rPr>
          <w:rFonts w:ascii="Brill" w:hAnsi="Brill"/>
          <w:sz w:val="28"/>
          <w:szCs w:val="28"/>
        </w:rPr>
        <w:t xml:space="preserve">, </w:t>
      </w:r>
      <w:del w:id="34" w:author="K B" w:date="2016-08-08T13:15:00Z">
        <w:r w:rsidR="00D522C2" w:rsidDel="006367A8">
          <w:rPr>
            <w:rFonts w:ascii="Brill" w:hAnsi="Brill"/>
            <w:sz w:val="28"/>
            <w:szCs w:val="28"/>
          </w:rPr>
          <w:delText xml:space="preserve">but </w:delText>
        </w:r>
      </w:del>
      <w:ins w:id="35" w:author="K B" w:date="2016-08-08T13:15:00Z">
        <w:r w:rsidR="006367A8">
          <w:rPr>
            <w:rFonts w:ascii="Brill" w:hAnsi="Brill"/>
            <w:sz w:val="28"/>
            <w:szCs w:val="28"/>
          </w:rPr>
          <w:t xml:space="preserve">although </w:t>
        </w:r>
      </w:ins>
      <w:r w:rsidR="00D522C2">
        <w:rPr>
          <w:rFonts w:ascii="Brill" w:hAnsi="Brill"/>
          <w:sz w:val="28"/>
          <w:szCs w:val="28"/>
        </w:rPr>
        <w:t xml:space="preserve">not as </w:t>
      </w:r>
      <w:del w:id="36" w:author="K B" w:date="2016-08-09T10:50:00Z">
        <w:r w:rsidR="00D522C2" w:rsidDel="004F3814">
          <w:rPr>
            <w:rFonts w:ascii="Brill" w:hAnsi="Brill"/>
            <w:sz w:val="28"/>
            <w:szCs w:val="28"/>
          </w:rPr>
          <w:delText>reliably</w:delText>
        </w:r>
        <w:r w:rsidR="00263EEB" w:rsidDel="004F3814">
          <w:rPr>
            <w:rFonts w:ascii="Brill" w:hAnsi="Brill"/>
            <w:sz w:val="28"/>
            <w:szCs w:val="28"/>
          </w:rPr>
          <w:delText xml:space="preserve"> </w:delText>
        </w:r>
      </w:del>
      <w:ins w:id="37" w:author="K B" w:date="2016-08-09T10:50:00Z">
        <w:r w:rsidR="004F3814">
          <w:rPr>
            <w:rFonts w:ascii="Brill" w:hAnsi="Brill"/>
            <w:sz w:val="28"/>
            <w:szCs w:val="28"/>
          </w:rPr>
          <w:t>closely</w:t>
        </w:r>
        <w:r w:rsidR="004F3814">
          <w:rPr>
            <w:rFonts w:ascii="Brill" w:hAnsi="Brill"/>
            <w:sz w:val="28"/>
            <w:szCs w:val="28"/>
          </w:rPr>
          <w:t xml:space="preserve"> </w:t>
        </w:r>
      </w:ins>
      <w:r w:rsidR="00263EEB">
        <w:rPr>
          <w:rFonts w:ascii="Brill" w:hAnsi="Brill"/>
          <w:sz w:val="28"/>
          <w:szCs w:val="28"/>
        </w:rPr>
        <w:t xml:space="preserve">as the data </w:t>
      </w:r>
      <w:r w:rsidR="0063793D">
        <w:rPr>
          <w:rFonts w:ascii="Brill" w:hAnsi="Brill"/>
          <w:sz w:val="28"/>
          <w:szCs w:val="28"/>
        </w:rPr>
        <w:t>from</w:t>
      </w:r>
      <w:r w:rsidR="00263EEB">
        <w:rPr>
          <w:rFonts w:ascii="Brill" w:hAnsi="Brill"/>
          <w:sz w:val="28"/>
          <w:szCs w:val="28"/>
        </w:rPr>
        <w:t xml:space="preserve"> South and East Slavic manuscripts and other earlier sources investigated by </w:t>
      </w:r>
      <w:r w:rsidR="00F55949">
        <w:rPr>
          <w:rFonts w:ascii="Brill" w:hAnsi="Brill"/>
          <w:sz w:val="28"/>
          <w:szCs w:val="28"/>
        </w:rPr>
        <w:t>Vladimir Dybo, Andrey Zaliznyak, and their students</w:t>
      </w:r>
      <w:r w:rsidR="00802511">
        <w:rPr>
          <w:rFonts w:ascii="Brill" w:hAnsi="Brill"/>
          <w:sz w:val="28"/>
          <w:szCs w:val="28"/>
        </w:rPr>
        <w:t>.</w:t>
      </w:r>
      <w:r w:rsidR="002D3A15">
        <w:rPr>
          <w:rFonts w:ascii="Brill" w:hAnsi="Brill"/>
          <w:sz w:val="28"/>
          <w:szCs w:val="28"/>
        </w:rPr>
        <w:t xml:space="preserve"> </w:t>
      </w:r>
      <w:r w:rsidR="00802511">
        <w:rPr>
          <w:rFonts w:ascii="Brill" w:hAnsi="Brill"/>
          <w:sz w:val="28"/>
          <w:szCs w:val="28"/>
        </w:rPr>
        <w:t xml:space="preserve">Combined with </w:t>
      </w:r>
      <w:r w:rsidR="002D3A15">
        <w:rPr>
          <w:rFonts w:ascii="Brill" w:hAnsi="Brill"/>
          <w:sz w:val="28"/>
          <w:szCs w:val="28"/>
        </w:rPr>
        <w:t xml:space="preserve">another archaic feature, the </w:t>
      </w:r>
      <w:r w:rsidR="00DD3F02">
        <w:rPr>
          <w:rFonts w:ascii="Brill" w:hAnsi="Brill"/>
          <w:sz w:val="28"/>
          <w:szCs w:val="28"/>
        </w:rPr>
        <w:t xml:space="preserve">distinction </w:t>
      </w:r>
      <w:r w:rsidR="00802511">
        <w:rPr>
          <w:rFonts w:ascii="Brill" w:hAnsi="Brill"/>
          <w:sz w:val="28"/>
          <w:szCs w:val="28"/>
        </w:rPr>
        <w:t xml:space="preserve">between </w:t>
      </w:r>
      <w:r w:rsidR="00DD3F02">
        <w:rPr>
          <w:rFonts w:ascii="Brill" w:hAnsi="Brill"/>
          <w:sz w:val="28"/>
          <w:szCs w:val="28"/>
        </w:rPr>
        <w:t>the so-called “narrow” and “non-narrow”</w:t>
      </w:r>
      <w:r w:rsidR="00F31487">
        <w:rPr>
          <w:rFonts w:ascii="Brill" w:hAnsi="Brill"/>
          <w:sz w:val="28"/>
          <w:szCs w:val="28"/>
        </w:rPr>
        <w:t xml:space="preserve"> vowels</w:t>
      </w:r>
      <w:ins w:id="38" w:author="K B" w:date="2016-08-09T10:43:00Z">
        <w:r w:rsidR="00482006">
          <w:rPr>
            <w:rFonts w:ascii="Brill" w:hAnsi="Brill"/>
            <w:sz w:val="28"/>
            <w:szCs w:val="28"/>
          </w:rPr>
          <w:t>,</w:t>
        </w:r>
      </w:ins>
      <w:r w:rsidR="00CB7A67">
        <w:rPr>
          <w:rFonts w:ascii="Brill" w:hAnsi="Brill"/>
          <w:sz w:val="28"/>
          <w:szCs w:val="28"/>
        </w:rPr>
        <w:t xml:space="preserve"> </w:t>
      </w:r>
      <w:del w:id="39" w:author="K B" w:date="2016-08-09T10:43:00Z">
        <w:r w:rsidR="00CB7A67" w:rsidDel="00AC55DD">
          <w:rPr>
            <w:rFonts w:ascii="Brill" w:hAnsi="Brill"/>
            <w:sz w:val="28"/>
            <w:szCs w:val="28"/>
          </w:rPr>
          <w:delText xml:space="preserve">with </w:delText>
        </w:r>
      </w:del>
      <w:r w:rsidR="00CB7A67">
        <w:rPr>
          <w:rFonts w:ascii="Brill" w:hAnsi="Brill"/>
          <w:sz w:val="28"/>
          <w:szCs w:val="28"/>
        </w:rPr>
        <w:t xml:space="preserve">the former reflecting </w:t>
      </w:r>
      <w:r w:rsidR="00F31487">
        <w:rPr>
          <w:rFonts w:ascii="Brill" w:hAnsi="Brill"/>
          <w:sz w:val="28"/>
          <w:szCs w:val="28"/>
        </w:rPr>
        <w:t>old West Slavic lengths</w:t>
      </w:r>
      <w:r w:rsidR="002D3A15">
        <w:rPr>
          <w:rFonts w:ascii="Brill" w:hAnsi="Brill"/>
          <w:sz w:val="28"/>
          <w:szCs w:val="28"/>
        </w:rPr>
        <w:t>,</w:t>
      </w:r>
      <w:r w:rsidR="00F31487">
        <w:rPr>
          <w:rFonts w:ascii="Brill" w:hAnsi="Brill"/>
          <w:sz w:val="28"/>
          <w:szCs w:val="28"/>
        </w:rPr>
        <w:t xml:space="preserve"> </w:t>
      </w:r>
      <w:ins w:id="40" w:author="K B" w:date="2016-08-07T22:25:00Z">
        <w:r w:rsidR="002D3A15">
          <w:rPr>
            <w:rFonts w:ascii="Brill" w:hAnsi="Brill"/>
            <w:sz w:val="28"/>
            <w:szCs w:val="28"/>
          </w:rPr>
          <w:t>Pomoranian and, in particular, Slovincian</w:t>
        </w:r>
      </w:ins>
      <w:ins w:id="41" w:author="K B" w:date="2016-08-08T15:14:00Z">
        <w:r w:rsidR="0067215C">
          <w:rPr>
            <w:rFonts w:ascii="Brill" w:hAnsi="Brill"/>
            <w:sz w:val="28"/>
            <w:szCs w:val="28"/>
          </w:rPr>
          <w:t>,</w:t>
        </w:r>
      </w:ins>
      <w:ins w:id="42" w:author="K B" w:date="2016-08-07T22:25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43" w:author="K B" w:date="2016-08-08T15:15:00Z">
        <w:r w:rsidR="008C7846">
          <w:rPr>
            <w:rFonts w:ascii="Brill" w:hAnsi="Brill"/>
            <w:sz w:val="28"/>
            <w:szCs w:val="28"/>
          </w:rPr>
          <w:t>p</w:t>
        </w:r>
      </w:ins>
      <w:ins w:id="44" w:author="K B" w:date="2016-08-08T15:16:00Z">
        <w:r w:rsidR="008C7846">
          <w:rPr>
            <w:rFonts w:ascii="Brill" w:hAnsi="Brill"/>
            <w:sz w:val="28"/>
            <w:szCs w:val="28"/>
          </w:rPr>
          <w:t>roved</w:t>
        </w:r>
      </w:ins>
      <w:ins w:id="45" w:author="K B" w:date="2016-08-07T22:25:00Z">
        <w:r w:rsidR="002D3A15">
          <w:rPr>
            <w:rFonts w:ascii="Brill" w:hAnsi="Brill"/>
            <w:sz w:val="28"/>
            <w:szCs w:val="28"/>
          </w:rPr>
          <w:t xml:space="preserve"> to</w:t>
        </w:r>
      </w:ins>
      <w:ins w:id="46" w:author="K B" w:date="2016-08-07T22:27:00Z">
        <w:r w:rsidR="002D3A15">
          <w:rPr>
            <w:rFonts w:ascii="Brill" w:hAnsi="Brill"/>
            <w:sz w:val="28"/>
            <w:szCs w:val="28"/>
          </w:rPr>
          <w:t xml:space="preserve"> </w:t>
        </w:r>
      </w:ins>
      <w:ins w:id="47" w:author="K B" w:date="2016-08-07T22:25:00Z">
        <w:r w:rsidR="002D3A15">
          <w:rPr>
            <w:rFonts w:ascii="Brill" w:hAnsi="Brill"/>
            <w:sz w:val="28"/>
            <w:szCs w:val="28"/>
          </w:rPr>
          <w:t xml:space="preserve">be a </w:t>
        </w:r>
      </w:ins>
      <w:ins w:id="48" w:author="K B" w:date="2016-08-07T22:54:00Z">
        <w:r w:rsidR="00210271">
          <w:rPr>
            <w:rFonts w:ascii="Brill" w:hAnsi="Brill"/>
            <w:sz w:val="28"/>
            <w:szCs w:val="28"/>
          </w:rPr>
          <w:t>useful</w:t>
        </w:r>
      </w:ins>
      <w:ins w:id="49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ins w:id="50" w:author="K B" w:date="2016-08-08T15:15:00Z">
        <w:r w:rsidR="00412509">
          <w:rPr>
            <w:rFonts w:ascii="Brill" w:hAnsi="Brill"/>
            <w:sz w:val="28"/>
            <w:szCs w:val="28"/>
          </w:rPr>
          <w:t>resource</w:t>
        </w:r>
      </w:ins>
      <w:ins w:id="51" w:author="K B" w:date="2016-08-08T08:40:00Z">
        <w:r w:rsidR="009B5D14">
          <w:rPr>
            <w:rFonts w:ascii="Brill" w:hAnsi="Brill"/>
            <w:sz w:val="28"/>
            <w:szCs w:val="28"/>
          </w:rPr>
          <w:t xml:space="preserve"> </w:t>
        </w:r>
      </w:ins>
      <w:del w:id="52" w:author="K B" w:date="2016-08-08T08:42:00Z">
        <w:r w:rsidR="00CD2C67" w:rsidDel="00BD08FC">
          <w:rPr>
            <w:rFonts w:ascii="Brill" w:hAnsi="Brill"/>
            <w:sz w:val="28"/>
            <w:szCs w:val="28"/>
          </w:rPr>
          <w:delText xml:space="preserve">paradigmatic </w:delText>
        </w:r>
      </w:del>
      <w:del w:id="53" w:author="K B" w:date="2016-08-08T08:58:00Z">
        <w:r w:rsidR="00CD2C67" w:rsidDel="00DB68DC">
          <w:rPr>
            <w:rFonts w:ascii="Brill" w:hAnsi="Brill"/>
            <w:sz w:val="28"/>
            <w:szCs w:val="28"/>
          </w:rPr>
          <w:delText xml:space="preserve">properties of </w:delText>
        </w:r>
      </w:del>
      <w:del w:id="54" w:author="K B" w:date="2016-08-08T10:51:00Z">
        <w:r w:rsidR="00184F98" w:rsidDel="00366BA9">
          <w:rPr>
            <w:rFonts w:ascii="Brill" w:hAnsi="Brill"/>
            <w:sz w:val="28"/>
            <w:szCs w:val="28"/>
          </w:rPr>
          <w:delText>Slavic roots</w:delText>
        </w:r>
      </w:del>
      <w:ins w:id="55" w:author="K B" w:date="2016-08-08T08:58:00Z">
        <w:r w:rsidR="00263AB4">
          <w:rPr>
            <w:rFonts w:ascii="Brill" w:hAnsi="Brill"/>
            <w:sz w:val="28"/>
            <w:szCs w:val="28"/>
          </w:rPr>
          <w:t>confirming and, in some cases, clarifying existing accentolog</w:t>
        </w:r>
        <w:r w:rsidR="00E5719D">
          <w:rPr>
            <w:rFonts w:ascii="Brill" w:hAnsi="Brill"/>
            <w:sz w:val="28"/>
            <w:szCs w:val="28"/>
          </w:rPr>
          <w:t>ical reconstruction</w:t>
        </w:r>
      </w:ins>
      <w:ins w:id="56" w:author="K B" w:date="2016-08-08T15:15:00Z">
        <w:r w:rsidR="00391529">
          <w:rPr>
            <w:rFonts w:ascii="Brill" w:hAnsi="Brill"/>
            <w:sz w:val="28"/>
            <w:szCs w:val="28"/>
          </w:rPr>
          <w:t>s</w:t>
        </w:r>
      </w:ins>
      <w:r w:rsidR="00184F98">
        <w:rPr>
          <w:rFonts w:ascii="Brill" w:hAnsi="Brill"/>
          <w:sz w:val="28"/>
          <w:szCs w:val="28"/>
        </w:rPr>
        <w:t>.</w:t>
      </w:r>
    </w:p>
    <w:p w:rsidR="005215A2" w:rsidRDefault="00D32D98" w:rsidP="00F07C7F">
      <w:pPr>
        <w:rPr>
          <w:rFonts w:ascii="Brill" w:hAnsi="Brill"/>
          <w:sz w:val="28"/>
          <w:szCs w:val="28"/>
        </w:rPr>
      </w:pPr>
      <w:ins w:id="57" w:author="K B" w:date="2016-08-07T22:45:00Z">
        <w:r>
          <w:rPr>
            <w:rFonts w:ascii="Brill" w:hAnsi="Brill"/>
            <w:sz w:val="28"/>
            <w:szCs w:val="28"/>
          </w:rPr>
          <w:t xml:space="preserve">However, </w:t>
        </w:r>
      </w:ins>
      <w:del w:id="58" w:author="K B" w:date="2016-08-07T22:45:00Z">
        <w:r w:rsidR="005215A2" w:rsidDel="00D32D98">
          <w:rPr>
            <w:rFonts w:ascii="Brill" w:hAnsi="Brill"/>
            <w:sz w:val="28"/>
            <w:szCs w:val="28"/>
          </w:rPr>
          <w:delText xml:space="preserve">It </w:delText>
        </w:r>
      </w:del>
      <w:ins w:id="59" w:author="K B" w:date="2016-08-07T22:45:00Z">
        <w:r>
          <w:rPr>
            <w:rFonts w:ascii="Brill" w:hAnsi="Brill"/>
            <w:sz w:val="28"/>
            <w:szCs w:val="28"/>
          </w:rPr>
          <w:t xml:space="preserve">it </w:t>
        </w:r>
      </w:ins>
      <w:r w:rsidR="005215A2">
        <w:rPr>
          <w:rFonts w:ascii="Brill" w:hAnsi="Brill"/>
          <w:sz w:val="28"/>
          <w:szCs w:val="28"/>
        </w:rPr>
        <w:t xml:space="preserve">occurred to me that, while somewhat </w:t>
      </w:r>
      <w:r w:rsidR="000562F9">
        <w:rPr>
          <w:rFonts w:ascii="Brill" w:hAnsi="Brill"/>
          <w:sz w:val="28"/>
          <w:szCs w:val="28"/>
        </w:rPr>
        <w:t>helpful</w:t>
      </w:r>
      <w:r w:rsidR="005215A2">
        <w:rPr>
          <w:rFonts w:ascii="Brill" w:hAnsi="Brill"/>
          <w:sz w:val="28"/>
          <w:szCs w:val="28"/>
        </w:rPr>
        <w:t xml:space="preserve"> </w:t>
      </w:r>
      <w:r w:rsidR="000562F9">
        <w:rPr>
          <w:rFonts w:ascii="Brill" w:hAnsi="Brill"/>
          <w:sz w:val="28"/>
          <w:szCs w:val="28"/>
        </w:rPr>
        <w:t>in</w:t>
      </w:r>
      <w:r w:rsidR="005215A2">
        <w:rPr>
          <w:rFonts w:ascii="Brill" w:hAnsi="Brill"/>
          <w:sz w:val="28"/>
          <w:szCs w:val="28"/>
        </w:rPr>
        <w:t xml:space="preserve"> accentological research, the book</w:t>
      </w:r>
      <w:r w:rsidR="000070BB">
        <w:rPr>
          <w:rFonts w:ascii="Brill" w:hAnsi="Brill"/>
          <w:sz w:val="28"/>
          <w:szCs w:val="28"/>
        </w:rPr>
        <w:t>’s</w:t>
      </w:r>
      <w:r w:rsidR="002E2325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material</w:t>
      </w:r>
      <w:r w:rsidR="005215A2">
        <w:rPr>
          <w:rFonts w:ascii="Brill" w:hAnsi="Brill"/>
          <w:sz w:val="28"/>
          <w:szCs w:val="28"/>
        </w:rPr>
        <w:t xml:space="preserve"> </w:t>
      </w:r>
      <w:r w:rsidR="000070BB">
        <w:rPr>
          <w:rFonts w:ascii="Brill" w:hAnsi="Brill"/>
          <w:sz w:val="28"/>
          <w:szCs w:val="28"/>
        </w:rPr>
        <w:t>might</w:t>
      </w:r>
      <w:r w:rsidR="005215A2">
        <w:rPr>
          <w:rFonts w:ascii="Brill" w:hAnsi="Brill"/>
          <w:sz w:val="28"/>
          <w:szCs w:val="28"/>
        </w:rPr>
        <w:t xml:space="preserve"> be more </w:t>
      </w:r>
      <w:del w:id="60" w:author="K B" w:date="2016-08-07T22:55:00Z">
        <w:r w:rsidR="005215A2" w:rsidDel="004334D2">
          <w:rPr>
            <w:rFonts w:ascii="Brill" w:hAnsi="Brill"/>
            <w:sz w:val="28"/>
            <w:szCs w:val="28"/>
          </w:rPr>
          <w:delText xml:space="preserve">useful </w:delText>
        </w:r>
      </w:del>
      <w:ins w:id="61" w:author="K B" w:date="2016-08-07T22:55:00Z">
        <w:r w:rsidR="004334D2">
          <w:rPr>
            <w:rFonts w:ascii="Brill" w:hAnsi="Brill"/>
            <w:sz w:val="28"/>
            <w:szCs w:val="28"/>
          </w:rPr>
          <w:t xml:space="preserve">effective </w:t>
        </w:r>
      </w:ins>
      <w:r w:rsidR="005215A2">
        <w:rPr>
          <w:rFonts w:ascii="Brill" w:hAnsi="Brill"/>
          <w:sz w:val="28"/>
          <w:szCs w:val="28"/>
        </w:rPr>
        <w:t xml:space="preserve">if it were </w:t>
      </w:r>
      <w:r w:rsidR="004D7099">
        <w:rPr>
          <w:rFonts w:ascii="Brill" w:hAnsi="Brill"/>
          <w:sz w:val="28"/>
          <w:szCs w:val="28"/>
        </w:rPr>
        <w:t>recast</w:t>
      </w:r>
      <w:r w:rsidR="005215A2">
        <w:rPr>
          <w:rFonts w:ascii="Brill" w:hAnsi="Brill"/>
          <w:sz w:val="28"/>
          <w:szCs w:val="28"/>
        </w:rPr>
        <w:t xml:space="preserve"> as a</w:t>
      </w:r>
      <w:r w:rsidR="00BB2F0C">
        <w:rPr>
          <w:rFonts w:ascii="Brill" w:hAnsi="Brill"/>
          <w:sz w:val="28"/>
          <w:szCs w:val="28"/>
        </w:rPr>
        <w:t xml:space="preserve"> mini-etymological dictionary. It could then function as an add-on to the exi</w:t>
      </w:r>
      <w:r w:rsidR="009706D5">
        <w:rPr>
          <w:rFonts w:ascii="Brill" w:hAnsi="Brill"/>
          <w:sz w:val="28"/>
          <w:szCs w:val="28"/>
        </w:rPr>
        <w:t>s</w:t>
      </w:r>
      <w:r w:rsidR="00BB2F0C">
        <w:rPr>
          <w:rFonts w:ascii="Brill" w:hAnsi="Brill"/>
          <w:sz w:val="28"/>
          <w:szCs w:val="28"/>
        </w:rPr>
        <w:t>ting, much large</w:t>
      </w:r>
      <w:r w:rsidR="00783FFA">
        <w:rPr>
          <w:rFonts w:ascii="Brill" w:hAnsi="Brill"/>
          <w:sz w:val="28"/>
          <w:szCs w:val="28"/>
        </w:rPr>
        <w:t xml:space="preserve">r collections of </w:t>
      </w:r>
      <w:r w:rsidR="002E2325">
        <w:rPr>
          <w:rFonts w:ascii="Brill" w:hAnsi="Brill"/>
          <w:sz w:val="28"/>
          <w:szCs w:val="28"/>
        </w:rPr>
        <w:t>comparative</w:t>
      </w:r>
      <w:r w:rsidR="00783FFA">
        <w:rPr>
          <w:rFonts w:ascii="Brill" w:hAnsi="Brill"/>
          <w:sz w:val="28"/>
          <w:szCs w:val="28"/>
        </w:rPr>
        <w:t xml:space="preserve"> </w:t>
      </w:r>
      <w:r w:rsidR="002E2325">
        <w:rPr>
          <w:rFonts w:ascii="Brill" w:hAnsi="Brill"/>
          <w:sz w:val="28"/>
          <w:szCs w:val="28"/>
        </w:rPr>
        <w:t>data</w:t>
      </w:r>
      <w:r w:rsidR="00485BAD">
        <w:rPr>
          <w:rFonts w:ascii="Brill" w:hAnsi="Brill"/>
          <w:sz w:val="28"/>
          <w:szCs w:val="28"/>
        </w:rPr>
        <w:t>, such as</w:t>
      </w:r>
      <w:r w:rsidR="007F3505">
        <w:rPr>
          <w:rFonts w:ascii="Brill" w:hAnsi="Brill"/>
          <w:sz w:val="28"/>
          <w:szCs w:val="28"/>
        </w:rPr>
        <w:t xml:space="preserve"> Derksen 2008</w:t>
      </w:r>
      <w:del w:id="62" w:author="K B" w:date="2016-08-09T10:51:00Z">
        <w:r w:rsidR="007F3505" w:rsidDel="00504AB3">
          <w:rPr>
            <w:rFonts w:ascii="Brill" w:hAnsi="Brill"/>
            <w:sz w:val="28"/>
            <w:szCs w:val="28"/>
          </w:rPr>
          <w:delText>,</w:delText>
        </w:r>
        <w:r w:rsidR="009706D5" w:rsidDel="00504AB3">
          <w:rPr>
            <w:rFonts w:ascii="Brill" w:hAnsi="Brill"/>
            <w:sz w:val="28"/>
            <w:szCs w:val="28"/>
          </w:rPr>
          <w:delText xml:space="preserve"> </w:delText>
        </w:r>
      </w:del>
      <w:ins w:id="63" w:author="K B" w:date="2016-08-09T10:51:00Z">
        <w:r w:rsidR="00504AB3">
          <w:rPr>
            <w:rFonts w:ascii="Brill" w:hAnsi="Brill"/>
            <w:sz w:val="28"/>
            <w:szCs w:val="28"/>
          </w:rPr>
          <w:t>.</w:t>
        </w:r>
        <w:r w:rsidR="00504AB3">
          <w:rPr>
            <w:rFonts w:ascii="Brill" w:hAnsi="Brill"/>
            <w:sz w:val="28"/>
            <w:szCs w:val="28"/>
          </w:rPr>
          <w:t xml:space="preserve"> </w:t>
        </w:r>
      </w:ins>
      <w:del w:id="64" w:author="K B" w:date="2016-08-09T10:51:00Z">
        <w:r w:rsidR="008E4A50" w:rsidDel="00504AB3">
          <w:rPr>
            <w:rFonts w:ascii="Brill" w:hAnsi="Brill"/>
            <w:sz w:val="28"/>
            <w:szCs w:val="28"/>
          </w:rPr>
          <w:delText>with</w:delText>
        </w:r>
        <w:r w:rsidR="00642500" w:rsidDel="00504AB3">
          <w:rPr>
            <w:rFonts w:ascii="Brill" w:hAnsi="Brill"/>
            <w:sz w:val="28"/>
            <w:szCs w:val="28"/>
          </w:rPr>
          <w:delText xml:space="preserve"> a</w:delText>
        </w:r>
      </w:del>
      <w:ins w:id="65" w:author="K B" w:date="2016-08-09T10:51:00Z">
        <w:r w:rsidR="00504AB3">
          <w:rPr>
            <w:rFonts w:ascii="Brill" w:hAnsi="Brill"/>
            <w:sz w:val="28"/>
            <w:szCs w:val="28"/>
          </w:rPr>
          <w:t>A</w:t>
        </w:r>
      </w:ins>
      <w:r w:rsidR="00642500">
        <w:rPr>
          <w:rFonts w:ascii="Brill" w:hAnsi="Brill"/>
          <w:sz w:val="28"/>
          <w:szCs w:val="28"/>
        </w:rPr>
        <w:t xml:space="preserve"> narrow</w:t>
      </w:r>
      <w:del w:id="66" w:author="K B" w:date="2016-08-09T10:52:00Z">
        <w:r w:rsidR="00642500" w:rsidDel="00573FE7">
          <w:rPr>
            <w:rFonts w:ascii="Brill" w:hAnsi="Brill"/>
            <w:sz w:val="28"/>
            <w:szCs w:val="28"/>
          </w:rPr>
          <w:delText>er</w:delText>
        </w:r>
      </w:del>
      <w:r w:rsidR="00642500">
        <w:rPr>
          <w:rFonts w:ascii="Brill" w:hAnsi="Brill"/>
          <w:sz w:val="28"/>
          <w:szCs w:val="28"/>
        </w:rPr>
        <w:t xml:space="preserve"> focus </w:t>
      </w:r>
      <w:ins w:id="67" w:author="K B" w:date="2016-08-09T10:51:00Z">
        <w:r w:rsidR="00504AB3">
          <w:rPr>
            <w:rFonts w:ascii="Brill" w:hAnsi="Brill"/>
            <w:sz w:val="28"/>
            <w:szCs w:val="28"/>
          </w:rPr>
          <w:t xml:space="preserve">on a particular group of dialects </w:t>
        </w:r>
      </w:ins>
      <w:del w:id="68" w:author="K B" w:date="2016-08-09T10:51:00Z">
        <w:r w:rsidR="008C144C" w:rsidDel="00504AB3">
          <w:rPr>
            <w:rFonts w:ascii="Brill" w:hAnsi="Brill"/>
            <w:sz w:val="28"/>
            <w:szCs w:val="28"/>
          </w:rPr>
          <w:delText xml:space="preserve">that </w:delText>
        </w:r>
      </w:del>
      <w:r w:rsidR="006A252A">
        <w:rPr>
          <w:rFonts w:ascii="Brill" w:hAnsi="Brill"/>
          <w:sz w:val="28"/>
          <w:szCs w:val="28"/>
        </w:rPr>
        <w:t>may help</w:t>
      </w:r>
      <w:r w:rsidR="003E29DE">
        <w:rPr>
          <w:rFonts w:ascii="Brill" w:hAnsi="Brill"/>
          <w:sz w:val="28"/>
          <w:szCs w:val="28"/>
        </w:rPr>
        <w:t xml:space="preserve"> identify </w:t>
      </w:r>
      <w:r w:rsidR="00D5017D">
        <w:rPr>
          <w:rFonts w:ascii="Brill" w:hAnsi="Brill"/>
          <w:sz w:val="28"/>
          <w:szCs w:val="28"/>
        </w:rPr>
        <w:t xml:space="preserve"> accentological </w:t>
      </w:r>
      <w:ins w:id="69" w:author="K B" w:date="2016-08-08T10:58:00Z">
        <w:r w:rsidR="004A27F7">
          <w:rPr>
            <w:rFonts w:ascii="Brill" w:hAnsi="Brill"/>
            <w:sz w:val="28"/>
            <w:szCs w:val="28"/>
          </w:rPr>
          <w:t xml:space="preserve">and phonemic </w:t>
        </w:r>
      </w:ins>
      <w:del w:id="70" w:author="K B" w:date="2016-08-08T09:01:00Z">
        <w:r w:rsidR="00D5017D" w:rsidDel="00D528CB">
          <w:rPr>
            <w:rFonts w:ascii="Brill" w:hAnsi="Brill"/>
            <w:sz w:val="28"/>
            <w:szCs w:val="28"/>
          </w:rPr>
          <w:delText xml:space="preserve">properties </w:delText>
        </w:r>
      </w:del>
      <w:ins w:id="71" w:author="K B" w:date="2016-08-08T10:58:00Z">
        <w:r w:rsidR="00A458C3">
          <w:rPr>
            <w:rFonts w:ascii="Brill" w:hAnsi="Brill"/>
            <w:sz w:val="28"/>
            <w:szCs w:val="28"/>
          </w:rPr>
          <w:t xml:space="preserve">peculiarities </w:t>
        </w:r>
      </w:ins>
      <w:del w:id="72" w:author="K B" w:date="2016-08-09T10:51:00Z">
        <w:r w:rsidR="00470CF7" w:rsidDel="0031569B">
          <w:rPr>
            <w:rFonts w:ascii="Brill" w:hAnsi="Brill"/>
            <w:sz w:val="28"/>
            <w:szCs w:val="28"/>
          </w:rPr>
          <w:delText>that may be</w:delText>
        </w:r>
      </w:del>
      <w:ins w:id="73" w:author="K B" w:date="2016-08-09T10:52:00Z">
        <w:r w:rsidR="00112DB3">
          <w:rPr>
            <w:rFonts w:ascii="Brill" w:hAnsi="Brill"/>
            <w:sz w:val="28"/>
            <w:szCs w:val="28"/>
          </w:rPr>
          <w:t>that</w:t>
        </w:r>
      </w:ins>
      <w:ins w:id="74" w:author="K B" w:date="2016-08-09T10:51:00Z">
        <w:r w:rsidR="0031569B">
          <w:rPr>
            <w:rFonts w:ascii="Brill" w:hAnsi="Brill"/>
            <w:sz w:val="28"/>
            <w:szCs w:val="28"/>
          </w:rPr>
          <w:t xml:space="preserve"> are</w:t>
        </w:r>
      </w:ins>
      <w:r w:rsidR="00470CF7">
        <w:rPr>
          <w:rFonts w:ascii="Brill" w:hAnsi="Brill"/>
          <w:sz w:val="28"/>
          <w:szCs w:val="28"/>
        </w:rPr>
        <w:t xml:space="preserve"> </w:t>
      </w:r>
      <w:ins w:id="75" w:author="K B" w:date="2016-08-07T20:55:00Z">
        <w:r w:rsidR="00961526">
          <w:rPr>
            <w:rFonts w:ascii="Brill" w:hAnsi="Brill"/>
            <w:sz w:val="28"/>
            <w:szCs w:val="28"/>
          </w:rPr>
          <w:t xml:space="preserve">easy </w:t>
        </w:r>
      </w:ins>
      <w:r w:rsidR="00470CF7">
        <w:rPr>
          <w:rFonts w:ascii="Brill" w:hAnsi="Brill"/>
          <w:sz w:val="28"/>
          <w:szCs w:val="28"/>
        </w:rPr>
        <w:t xml:space="preserve">to overlook </w:t>
      </w:r>
      <w:del w:id="76" w:author="K B" w:date="2016-08-07T20:55:00Z">
        <w:r w:rsidR="00470CF7" w:rsidDel="00961526">
          <w:rPr>
            <w:rFonts w:ascii="Brill" w:hAnsi="Brill"/>
            <w:sz w:val="28"/>
            <w:szCs w:val="28"/>
          </w:rPr>
          <w:delText>in a context of a broader</w:delText>
        </w:r>
      </w:del>
      <w:ins w:id="77" w:author="K B" w:date="2016-08-09T10:52:00Z">
        <w:r w:rsidR="00151F83">
          <w:rPr>
            <w:rFonts w:ascii="Brill" w:hAnsi="Brill"/>
            <w:sz w:val="28"/>
            <w:szCs w:val="28"/>
          </w:rPr>
          <w:t>in</w:t>
        </w:r>
      </w:ins>
      <w:ins w:id="78" w:author="K B" w:date="2016-08-07T20:55:00Z">
        <w:r w:rsidR="00961526">
          <w:rPr>
            <w:rFonts w:ascii="Brill" w:hAnsi="Brill"/>
            <w:sz w:val="28"/>
            <w:szCs w:val="28"/>
          </w:rPr>
          <w:t xml:space="preserve"> an all-encompassing</w:t>
        </w:r>
      </w:ins>
      <w:r w:rsidR="00470CF7">
        <w:rPr>
          <w:rFonts w:ascii="Brill" w:hAnsi="Brill"/>
          <w:sz w:val="28"/>
          <w:szCs w:val="28"/>
        </w:rPr>
        <w:t xml:space="preserve"> etymological dictionary.</w:t>
      </w:r>
    </w:p>
    <w:p w:rsidR="00D405B6" w:rsidRDefault="00D405B6" w:rsidP="00F07C7F">
      <w:pPr>
        <w:rPr>
          <w:rFonts w:ascii="Brill" w:hAnsi="Brill"/>
          <w:sz w:val="28"/>
          <w:szCs w:val="28"/>
        </w:rPr>
      </w:pPr>
      <w:del w:id="79" w:author="K B" w:date="2016-08-07T20:56:00Z">
        <w:r w:rsidDel="00BC7505">
          <w:rPr>
            <w:rFonts w:ascii="Brill" w:hAnsi="Brill"/>
            <w:sz w:val="28"/>
            <w:szCs w:val="28"/>
          </w:rPr>
          <w:delText>Lastly, t</w:delText>
        </w:r>
      </w:del>
      <w:del w:id="80" w:author="K B" w:date="2016-08-07T22:31:00Z">
        <w:r w:rsidDel="00621350">
          <w:rPr>
            <w:rFonts w:ascii="Brill" w:hAnsi="Brill"/>
            <w:sz w:val="28"/>
            <w:szCs w:val="28"/>
          </w:rPr>
          <w:delText>his</w:delText>
        </w:r>
      </w:del>
      <w:ins w:id="81" w:author="K B" w:date="2016-08-07T22:31:00Z">
        <w:r w:rsidR="00621350">
          <w:rPr>
            <w:rFonts w:ascii="Brill" w:hAnsi="Brill"/>
            <w:sz w:val="28"/>
            <w:szCs w:val="28"/>
          </w:rPr>
          <w:t>Last but not</w:t>
        </w:r>
      </w:ins>
      <w:ins w:id="82" w:author="K B" w:date="2016-08-07T22:46:00Z">
        <w:r w:rsidR="009F0F43">
          <w:rPr>
            <w:rFonts w:ascii="Brill" w:hAnsi="Brill"/>
            <w:sz w:val="28"/>
            <w:szCs w:val="28"/>
          </w:rPr>
          <w:t xml:space="preserve"> </w:t>
        </w:r>
      </w:ins>
      <w:ins w:id="83" w:author="K B" w:date="2016-08-07T22:31:00Z">
        <w:r w:rsidR="00621350">
          <w:rPr>
            <w:rFonts w:ascii="Brill" w:hAnsi="Brill"/>
            <w:sz w:val="28"/>
            <w:szCs w:val="28"/>
          </w:rPr>
          <w:t>least, this</w:t>
        </w:r>
      </w:ins>
      <w:r>
        <w:rPr>
          <w:rFonts w:ascii="Brill" w:hAnsi="Brill"/>
          <w:sz w:val="28"/>
          <w:szCs w:val="28"/>
        </w:rPr>
        <w:t xml:space="preserve"> publication</w:t>
      </w:r>
      <w:del w:id="84" w:author="K B" w:date="2016-08-07T22:46:00Z">
        <w:r w:rsidDel="00C90F37">
          <w:rPr>
            <w:rFonts w:ascii="Brill" w:hAnsi="Brill"/>
            <w:sz w:val="28"/>
            <w:szCs w:val="28"/>
          </w:rPr>
          <w:delText xml:space="preserve"> </w:delText>
        </w:r>
        <w:r w:rsidR="00BC7505" w:rsidDel="00C90F37">
          <w:rPr>
            <w:rFonts w:ascii="Brill" w:hAnsi="Brill"/>
            <w:sz w:val="28"/>
            <w:szCs w:val="28"/>
          </w:rPr>
          <w:delText xml:space="preserve">edition </w:delText>
        </w:r>
      </w:del>
      <w:del w:id="85" w:author="K B" w:date="2016-08-08T09:01:00Z">
        <w:r w:rsidR="005A1B09" w:rsidDel="00D528CB">
          <w:rPr>
            <w:rFonts w:ascii="Brill" w:hAnsi="Brill"/>
            <w:sz w:val="28"/>
            <w:szCs w:val="28"/>
          </w:rPr>
          <w:delText>made it poss</w:delText>
        </w:r>
        <w:r w:rsidR="00642396" w:rsidDel="00D528CB">
          <w:rPr>
            <w:rFonts w:ascii="Brill" w:hAnsi="Brill"/>
            <w:sz w:val="28"/>
            <w:szCs w:val="28"/>
          </w:rPr>
          <w:delText>i</w:delText>
        </w:r>
        <w:r w:rsidR="005A1B09" w:rsidDel="00D528CB">
          <w:rPr>
            <w:rFonts w:ascii="Brill" w:hAnsi="Brill"/>
            <w:sz w:val="28"/>
            <w:szCs w:val="28"/>
          </w:rPr>
          <w:delText>ble</w:delText>
        </w:r>
      </w:del>
      <w:ins w:id="86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87" w:author="K B" w:date="2016-08-08T09:01:00Z">
        <w:r w:rsidR="00D528CB">
          <w:rPr>
            <w:rFonts w:ascii="Brill" w:hAnsi="Brill"/>
            <w:sz w:val="28"/>
            <w:szCs w:val="28"/>
          </w:rPr>
          <w:t>provided</w:t>
        </w:r>
      </w:ins>
      <w:ins w:id="88" w:author="K B" w:date="2016-08-08T09:02:00Z">
        <w:r w:rsidR="00395213">
          <w:rPr>
            <w:rFonts w:ascii="Brill" w:hAnsi="Brill"/>
            <w:sz w:val="28"/>
            <w:szCs w:val="28"/>
          </w:rPr>
          <w:t xml:space="preserve"> </w:t>
        </w:r>
      </w:ins>
      <w:ins w:id="89" w:author="K B" w:date="2016-08-08T09:01:00Z">
        <w:r w:rsidR="00D528CB">
          <w:rPr>
            <w:rFonts w:ascii="Brill" w:hAnsi="Brill"/>
            <w:sz w:val="28"/>
            <w:szCs w:val="28"/>
          </w:rPr>
          <w:t>me with an opportunity</w:t>
        </w:r>
      </w:ins>
      <w:r>
        <w:rPr>
          <w:rFonts w:ascii="Brill" w:hAnsi="Brill"/>
          <w:sz w:val="28"/>
          <w:szCs w:val="28"/>
        </w:rPr>
        <w:t xml:space="preserve"> to correct </w:t>
      </w:r>
      <w:ins w:id="90" w:author="K B" w:date="2016-08-07T22:46:00Z">
        <w:r w:rsidR="003E578E">
          <w:rPr>
            <w:rFonts w:ascii="Brill" w:hAnsi="Brill"/>
            <w:sz w:val="28"/>
            <w:szCs w:val="28"/>
          </w:rPr>
          <w:t xml:space="preserve">serious </w:t>
        </w:r>
      </w:ins>
      <w:r>
        <w:rPr>
          <w:rFonts w:ascii="Brill" w:hAnsi="Brill"/>
          <w:sz w:val="28"/>
          <w:szCs w:val="28"/>
        </w:rPr>
        <w:t xml:space="preserve">errors and omissions. In addition to </w:t>
      </w:r>
      <w:del w:id="91" w:author="K B" w:date="2016-08-08T15:18:00Z">
        <w:r w:rsidR="00283F28" w:rsidDel="006E2E3E">
          <w:rPr>
            <w:rFonts w:ascii="Brill" w:hAnsi="Brill"/>
            <w:sz w:val="28"/>
            <w:szCs w:val="28"/>
          </w:rPr>
          <w:delText xml:space="preserve">occasional </w:delText>
        </w:r>
      </w:del>
      <w:r w:rsidR="000A2119">
        <w:rPr>
          <w:rFonts w:ascii="Brill" w:hAnsi="Brill"/>
          <w:sz w:val="28"/>
          <w:szCs w:val="28"/>
        </w:rPr>
        <w:t>typos</w:t>
      </w:r>
      <w:r w:rsidR="0015647A">
        <w:rPr>
          <w:rFonts w:ascii="Brill" w:hAnsi="Brill"/>
          <w:sz w:val="28"/>
          <w:szCs w:val="28"/>
        </w:rPr>
        <w:t xml:space="preserve"> in </w:t>
      </w:r>
      <w:ins w:id="92" w:author="K B" w:date="2016-08-08T15:18:00Z">
        <w:r w:rsidR="00B67355">
          <w:rPr>
            <w:rFonts w:ascii="Brill" w:hAnsi="Brill"/>
            <w:sz w:val="28"/>
            <w:szCs w:val="28"/>
          </w:rPr>
          <w:t xml:space="preserve">several </w:t>
        </w:r>
      </w:ins>
      <w:r w:rsidR="0015647A">
        <w:rPr>
          <w:rFonts w:ascii="Brill" w:hAnsi="Brill"/>
          <w:sz w:val="28"/>
          <w:szCs w:val="28"/>
        </w:rPr>
        <w:t>etymological ent</w:t>
      </w:r>
      <w:r w:rsidR="000A2119">
        <w:rPr>
          <w:rFonts w:ascii="Brill" w:hAnsi="Brill"/>
          <w:sz w:val="28"/>
          <w:szCs w:val="28"/>
        </w:rPr>
        <w:t>r</w:t>
      </w:r>
      <w:r w:rsidR="0015647A">
        <w:rPr>
          <w:rFonts w:ascii="Brill" w:hAnsi="Brill"/>
          <w:sz w:val="28"/>
          <w:szCs w:val="28"/>
        </w:rPr>
        <w:t>i</w:t>
      </w:r>
      <w:r w:rsidR="000A2119">
        <w:rPr>
          <w:rFonts w:ascii="Brill" w:hAnsi="Brill"/>
          <w:sz w:val="28"/>
          <w:szCs w:val="28"/>
        </w:rPr>
        <w:t xml:space="preserve">es, </w:t>
      </w:r>
      <w:del w:id="93" w:author="K B" w:date="2016-08-07T20:57:00Z">
        <w:r w:rsidR="000A2119" w:rsidDel="00283F28">
          <w:rPr>
            <w:rFonts w:ascii="Brill" w:hAnsi="Brill"/>
            <w:sz w:val="28"/>
            <w:szCs w:val="28"/>
          </w:rPr>
          <w:delText xml:space="preserve">these </w:delText>
        </w:r>
      </w:del>
      <w:ins w:id="94" w:author="K B" w:date="2016-08-07T20:57:00Z">
        <w:r w:rsidR="00283F28">
          <w:rPr>
            <w:rFonts w:ascii="Brill" w:hAnsi="Brill"/>
            <w:sz w:val="28"/>
            <w:szCs w:val="28"/>
          </w:rPr>
          <w:t xml:space="preserve">they </w:t>
        </w:r>
      </w:ins>
      <w:r w:rsidR="000A2119">
        <w:rPr>
          <w:rFonts w:ascii="Brill" w:hAnsi="Brill"/>
          <w:sz w:val="28"/>
          <w:szCs w:val="28"/>
        </w:rPr>
        <w:t xml:space="preserve">include </w:t>
      </w:r>
      <w:del w:id="95" w:author="K B" w:date="2016-08-07T22:47:00Z">
        <w:r w:rsidR="000A2119" w:rsidDel="000B0836">
          <w:rPr>
            <w:rFonts w:ascii="Brill" w:hAnsi="Brill"/>
            <w:sz w:val="28"/>
            <w:szCs w:val="28"/>
          </w:rPr>
          <w:delText xml:space="preserve">several </w:delText>
        </w:r>
      </w:del>
      <w:r w:rsidR="000A2119">
        <w:rPr>
          <w:rFonts w:ascii="Brill" w:hAnsi="Brill"/>
          <w:sz w:val="28"/>
          <w:szCs w:val="28"/>
        </w:rPr>
        <w:t>missing bibliograph</w:t>
      </w:r>
      <w:r w:rsidR="00283F28">
        <w:rPr>
          <w:rFonts w:ascii="Brill" w:hAnsi="Brill"/>
          <w:sz w:val="28"/>
          <w:szCs w:val="28"/>
        </w:rPr>
        <w:t>ic</w:t>
      </w:r>
      <w:r w:rsidR="000A2119">
        <w:rPr>
          <w:rFonts w:ascii="Brill" w:hAnsi="Brill"/>
          <w:sz w:val="28"/>
          <w:szCs w:val="28"/>
        </w:rPr>
        <w:t xml:space="preserve"> </w:t>
      </w:r>
      <w:ins w:id="96" w:author="K B" w:date="2016-08-08T13:03:00Z">
        <w:r w:rsidR="00B109E2">
          <w:rPr>
            <w:rFonts w:ascii="Brill" w:hAnsi="Brill"/>
            <w:sz w:val="28"/>
            <w:szCs w:val="28"/>
          </w:rPr>
          <w:t>items</w:t>
        </w:r>
      </w:ins>
      <w:r w:rsidR="000A2119">
        <w:rPr>
          <w:rFonts w:ascii="Brill" w:hAnsi="Brill"/>
          <w:sz w:val="28"/>
          <w:szCs w:val="28"/>
        </w:rPr>
        <w:t xml:space="preserve">, most egregiously, </w:t>
      </w:r>
      <w:r w:rsidR="00A87818">
        <w:rPr>
          <w:rFonts w:ascii="Brill" w:hAnsi="Brill"/>
          <w:sz w:val="28"/>
          <w:szCs w:val="28"/>
        </w:rPr>
        <w:t xml:space="preserve">a </w:t>
      </w:r>
      <w:r w:rsidR="000A2119">
        <w:rPr>
          <w:rFonts w:ascii="Brill" w:hAnsi="Brill"/>
          <w:sz w:val="28"/>
          <w:szCs w:val="28"/>
        </w:rPr>
        <w:t xml:space="preserve">reference to </w:t>
      </w:r>
      <w:r w:rsidR="000A2119" w:rsidRPr="00637ED7">
        <w:rPr>
          <w:rFonts w:ascii="Brill" w:hAnsi="Brill"/>
          <w:sz w:val="28"/>
          <w:szCs w:val="28"/>
        </w:rPr>
        <w:t>Kri</w:t>
      </w:r>
      <w:r w:rsidR="000A2119" w:rsidRPr="000A2119">
        <w:rPr>
          <w:rFonts w:ascii="Brill" w:hAnsi="Brill"/>
          <w:sz w:val="28"/>
          <w:szCs w:val="28"/>
        </w:rPr>
        <w:t>ž</w:t>
      </w:r>
      <w:r w:rsidR="000A2119" w:rsidRPr="00637ED7">
        <w:rPr>
          <w:rFonts w:ascii="Brill" w:hAnsi="Brill"/>
          <w:sz w:val="28"/>
          <w:szCs w:val="28"/>
        </w:rPr>
        <w:t>ani</w:t>
      </w:r>
      <w:r w:rsidR="000A2119" w:rsidRPr="000A2119">
        <w:rPr>
          <w:rFonts w:ascii="Brill" w:hAnsi="Brill"/>
          <w:sz w:val="28"/>
          <w:szCs w:val="28"/>
        </w:rPr>
        <w:t>ć</w:t>
      </w:r>
      <w:r w:rsidR="000A2119">
        <w:rPr>
          <w:rFonts w:ascii="Brill" w:hAnsi="Brill"/>
          <w:sz w:val="28"/>
          <w:szCs w:val="28"/>
        </w:rPr>
        <w:t>'s grammatical treatise</w:t>
      </w:r>
      <w:r w:rsidR="000B0836">
        <w:rPr>
          <w:rFonts w:ascii="Brill" w:hAnsi="Brill"/>
          <w:sz w:val="28"/>
          <w:szCs w:val="28"/>
        </w:rPr>
        <w:t xml:space="preserve"> (</w:t>
      </w:r>
      <w:r w:rsidR="000B0836" w:rsidRPr="00637ED7">
        <w:rPr>
          <w:rFonts w:ascii="Brill" w:hAnsi="Brill"/>
          <w:sz w:val="28"/>
          <w:szCs w:val="28"/>
        </w:rPr>
        <w:t>Kri</w:t>
      </w:r>
      <w:r w:rsidR="000B0836" w:rsidRPr="000B0836">
        <w:rPr>
          <w:rFonts w:ascii="Brill" w:hAnsi="Brill"/>
          <w:sz w:val="28"/>
          <w:szCs w:val="28"/>
          <w:rPrChange w:id="97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ž</w:t>
      </w:r>
      <w:r w:rsidR="000B0836" w:rsidRPr="00637ED7">
        <w:rPr>
          <w:rFonts w:ascii="Brill" w:hAnsi="Brill"/>
          <w:sz w:val="28"/>
          <w:szCs w:val="28"/>
        </w:rPr>
        <w:t>ani</w:t>
      </w:r>
      <w:r w:rsidR="000B0836" w:rsidRPr="000B0836">
        <w:rPr>
          <w:rFonts w:ascii="Brill" w:hAnsi="Brill"/>
          <w:sz w:val="28"/>
          <w:szCs w:val="28"/>
          <w:rPrChange w:id="98" w:author="K B" w:date="2016-08-07T22:47:00Z">
            <w:rPr>
              <w:rFonts w:ascii="Brill" w:hAnsi="Brill"/>
              <w:sz w:val="28"/>
              <w:szCs w:val="28"/>
              <w:lang w:val="ru-RU"/>
            </w:rPr>
          </w:rPrChange>
        </w:rPr>
        <w:t>ć 1859</w:t>
      </w:r>
      <w:r w:rsidR="000B0836">
        <w:rPr>
          <w:rFonts w:ascii="Brill" w:hAnsi="Brill"/>
          <w:sz w:val="28"/>
          <w:szCs w:val="28"/>
        </w:rPr>
        <w:t>)</w:t>
      </w:r>
      <w:r w:rsidR="000A2119">
        <w:rPr>
          <w:rFonts w:ascii="Brill" w:hAnsi="Brill"/>
          <w:sz w:val="28"/>
          <w:szCs w:val="28"/>
        </w:rPr>
        <w:t xml:space="preserve">, as well as incomplete and occasionally erroneous rules that </w:t>
      </w:r>
      <w:r w:rsidR="000A2119">
        <w:rPr>
          <w:rFonts w:ascii="Brill" w:hAnsi="Brill"/>
          <w:sz w:val="28"/>
          <w:szCs w:val="28"/>
        </w:rPr>
        <w:lastRenderedPageBreak/>
        <w:t xml:space="preserve">explain </w:t>
      </w:r>
      <w:del w:id="99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transitions </w:delText>
        </w:r>
      </w:del>
      <w:ins w:id="100" w:author="K B" w:date="2016-08-07T21:00:00Z">
        <w:r w:rsidR="00283F28">
          <w:rPr>
            <w:rFonts w:ascii="Brill" w:hAnsi="Brill"/>
            <w:sz w:val="28"/>
            <w:szCs w:val="28"/>
          </w:rPr>
          <w:t xml:space="preserve">correspondences </w:t>
        </w:r>
      </w:ins>
      <w:r w:rsidR="000A2119">
        <w:rPr>
          <w:rFonts w:ascii="Brill" w:hAnsi="Brill"/>
          <w:sz w:val="28"/>
          <w:szCs w:val="28"/>
        </w:rPr>
        <w:t xml:space="preserve">between Lorentz’ transcription and </w:t>
      </w:r>
      <w:del w:id="101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its </w:delText>
        </w:r>
      </w:del>
      <w:ins w:id="102" w:author="K B" w:date="2016-08-07T21:00:00Z">
        <w:r w:rsidR="00283F28">
          <w:rPr>
            <w:rFonts w:ascii="Brill" w:hAnsi="Brill"/>
            <w:sz w:val="28"/>
            <w:szCs w:val="28"/>
          </w:rPr>
          <w:t xml:space="preserve">the </w:t>
        </w:r>
      </w:ins>
      <w:r w:rsidR="000A2119">
        <w:rPr>
          <w:rFonts w:ascii="Brill" w:hAnsi="Brill"/>
          <w:sz w:val="28"/>
          <w:szCs w:val="28"/>
        </w:rPr>
        <w:t xml:space="preserve">simplified </w:t>
      </w:r>
      <w:del w:id="103" w:author="K B" w:date="2016-08-07T21:00:00Z">
        <w:r w:rsidR="000A2119" w:rsidDel="00283F28">
          <w:rPr>
            <w:rFonts w:ascii="Brill" w:hAnsi="Brill"/>
            <w:sz w:val="28"/>
            <w:szCs w:val="28"/>
          </w:rPr>
          <w:delText xml:space="preserve">version </w:delText>
        </w:r>
      </w:del>
      <w:ins w:id="104" w:author="K B" w:date="2016-08-07T21:00:00Z">
        <w:r w:rsidR="00283F28">
          <w:rPr>
            <w:rFonts w:ascii="Brill" w:hAnsi="Brill"/>
            <w:sz w:val="28"/>
            <w:szCs w:val="28"/>
          </w:rPr>
          <w:t>spelling</w:t>
        </w:r>
      </w:ins>
      <w:del w:id="105" w:author="K B" w:date="2016-08-09T10:53:00Z">
        <w:r w:rsidR="000A2119" w:rsidDel="00592B4B">
          <w:rPr>
            <w:rFonts w:ascii="Brill" w:hAnsi="Brill"/>
            <w:sz w:val="28"/>
            <w:szCs w:val="28"/>
          </w:rPr>
          <w:delText>used in the book</w:delText>
        </w:r>
      </w:del>
      <w:r w:rsidR="000A2119">
        <w:rPr>
          <w:rFonts w:ascii="Brill" w:hAnsi="Brill"/>
          <w:sz w:val="28"/>
          <w:szCs w:val="28"/>
        </w:rPr>
        <w:t>.</w:t>
      </w:r>
      <w:r w:rsidR="00B3394F">
        <w:rPr>
          <w:rFonts w:ascii="Brill" w:hAnsi="Brill"/>
          <w:sz w:val="28"/>
          <w:szCs w:val="28"/>
        </w:rPr>
        <w:t xml:space="preserve"> I take this opportunity to apologize to the readers and publishers of the original text</w:t>
      </w:r>
      <w:ins w:id="106" w:author="K B" w:date="2016-08-07T21:00:00Z">
        <w:r w:rsidR="00283F28">
          <w:rPr>
            <w:rFonts w:ascii="Brill" w:hAnsi="Brill"/>
            <w:sz w:val="28"/>
            <w:szCs w:val="28"/>
          </w:rPr>
          <w:t xml:space="preserve"> for unintentional confusion that </w:t>
        </w:r>
      </w:ins>
      <w:ins w:id="107" w:author="K B" w:date="2016-08-07T21:02:00Z">
        <w:r w:rsidR="00283F28">
          <w:rPr>
            <w:rFonts w:ascii="Brill" w:hAnsi="Brill"/>
            <w:sz w:val="28"/>
            <w:szCs w:val="28"/>
          </w:rPr>
          <w:t xml:space="preserve">this </w:t>
        </w:r>
      </w:ins>
      <w:ins w:id="108" w:author="K B" w:date="2016-08-07T22:32:00Z">
        <w:r w:rsidR="001D59DC">
          <w:rPr>
            <w:rFonts w:ascii="Brill" w:hAnsi="Brill"/>
            <w:sz w:val="28"/>
            <w:szCs w:val="28"/>
          </w:rPr>
          <w:t>may</w:t>
        </w:r>
      </w:ins>
      <w:ins w:id="109" w:author="K B" w:date="2016-08-09T10:58:00Z">
        <w:r w:rsidR="00224CFC">
          <w:rPr>
            <w:rFonts w:ascii="Brill" w:hAnsi="Brill"/>
            <w:sz w:val="28"/>
            <w:szCs w:val="28"/>
          </w:rPr>
          <w:t xml:space="preserve"> have</w:t>
        </w:r>
      </w:ins>
      <w:ins w:id="110" w:author="K B" w:date="2016-08-07T21:02:00Z">
        <w:r w:rsidR="00283F28">
          <w:rPr>
            <w:rFonts w:ascii="Brill" w:hAnsi="Brill"/>
            <w:sz w:val="28"/>
            <w:szCs w:val="28"/>
          </w:rPr>
          <w:t xml:space="preserve"> </w:t>
        </w:r>
      </w:ins>
      <w:ins w:id="111" w:author="K B" w:date="2016-08-09T12:25:00Z">
        <w:r w:rsidR="00015239">
          <w:rPr>
            <w:rFonts w:ascii="Brill" w:hAnsi="Brill"/>
            <w:sz w:val="28"/>
            <w:szCs w:val="28"/>
          </w:rPr>
          <w:t>caused</w:t>
        </w:r>
      </w:ins>
      <w:bookmarkStart w:id="112" w:name="_GoBack"/>
      <w:bookmarkEnd w:id="112"/>
      <w:r w:rsidR="00B3394F">
        <w:rPr>
          <w:rFonts w:ascii="Brill" w:hAnsi="Brill"/>
          <w:sz w:val="28"/>
          <w:szCs w:val="28"/>
        </w:rPr>
        <w:t>.</w:t>
      </w:r>
    </w:p>
    <w:p w:rsidR="004B751A" w:rsidRDefault="004B751A" w:rsidP="00F07C7F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On a more </w:t>
      </w:r>
      <w:r w:rsidR="002203A8">
        <w:rPr>
          <w:rFonts w:ascii="Brill" w:hAnsi="Brill"/>
          <w:sz w:val="28"/>
          <w:szCs w:val="28"/>
          <w:lang w:val="cs-CZ"/>
        </w:rPr>
        <w:t xml:space="preserve">pleasant note, I would like to acknowledge </w:t>
      </w:r>
      <w:r w:rsidR="00A77EF8">
        <w:rPr>
          <w:rFonts w:ascii="Brill" w:hAnsi="Brill"/>
          <w:sz w:val="28"/>
          <w:szCs w:val="28"/>
          <w:lang w:val="cs-CZ"/>
        </w:rPr>
        <w:t xml:space="preserve">generous </w:t>
      </w:r>
      <w:del w:id="113" w:author="K B" w:date="2016-08-09T08:45:00Z">
        <w:r w:rsidR="002203A8" w:rsidDel="00D57EE6">
          <w:rPr>
            <w:rFonts w:ascii="Brill" w:hAnsi="Brill"/>
            <w:sz w:val="28"/>
            <w:szCs w:val="28"/>
            <w:lang w:val="cs-CZ"/>
          </w:rPr>
          <w:delText xml:space="preserve">help </w:delText>
        </w:r>
      </w:del>
      <w:ins w:id="114" w:author="K B" w:date="2016-08-09T08:45:00Z">
        <w:r w:rsidR="00D57EE6">
          <w:rPr>
            <w:rFonts w:ascii="Brill" w:hAnsi="Brill"/>
            <w:sz w:val="28"/>
            <w:szCs w:val="28"/>
            <w:lang w:val="cs-CZ"/>
          </w:rPr>
          <w:t xml:space="preserve">assistance  </w:t>
        </w:r>
      </w:ins>
      <w:r w:rsidR="002203A8">
        <w:rPr>
          <w:rFonts w:ascii="Brill" w:hAnsi="Brill"/>
          <w:sz w:val="28"/>
          <w:szCs w:val="28"/>
          <w:lang w:val="cs-CZ"/>
        </w:rPr>
        <w:t xml:space="preserve">from </w:t>
      </w:r>
      <w:r w:rsidR="001D4865">
        <w:rPr>
          <w:rFonts w:ascii="Brill" w:hAnsi="Brill"/>
          <w:sz w:val="28"/>
          <w:szCs w:val="28"/>
        </w:rPr>
        <w:t>Philipp Krylov and Dr. Sergey Krylov</w:t>
      </w:r>
      <w:r w:rsidR="00DF3B66">
        <w:rPr>
          <w:rFonts w:ascii="Brill" w:hAnsi="Brill"/>
          <w:sz w:val="28"/>
          <w:szCs w:val="28"/>
        </w:rPr>
        <w:t xml:space="preserve"> who helped me convert</w:t>
      </w:r>
      <w:r w:rsidR="001D4865">
        <w:rPr>
          <w:rFonts w:ascii="Brill" w:hAnsi="Brill"/>
          <w:sz w:val="28"/>
          <w:szCs w:val="28"/>
        </w:rPr>
        <w:t xml:space="preserve"> the original manuscript from a custom source to a modern word processor format, </w:t>
      </w:r>
      <w:r w:rsidR="002203A8">
        <w:rPr>
          <w:rFonts w:ascii="Brill" w:hAnsi="Brill"/>
          <w:sz w:val="28"/>
          <w:szCs w:val="28"/>
          <w:lang w:val="cs-CZ"/>
        </w:rPr>
        <w:t xml:space="preserve">Dr. </w:t>
      </w:r>
      <w:r w:rsidR="003D203E">
        <w:rPr>
          <w:rFonts w:ascii="Brill" w:hAnsi="Brill"/>
          <w:sz w:val="28"/>
          <w:szCs w:val="28"/>
          <w:lang w:val="cs-CZ"/>
        </w:rPr>
        <w:t>Tijmen Pronk w</w:t>
      </w:r>
      <w:r w:rsidR="002203A8">
        <w:rPr>
          <w:rFonts w:ascii="Brill" w:hAnsi="Brill"/>
          <w:sz w:val="28"/>
          <w:szCs w:val="28"/>
          <w:lang w:val="cs-CZ"/>
        </w:rPr>
        <w:t>ho</w:t>
      </w:r>
      <w:r w:rsidR="00165FDE">
        <w:rPr>
          <w:rFonts w:ascii="Brill" w:hAnsi="Brill"/>
          <w:sz w:val="28"/>
          <w:szCs w:val="28"/>
          <w:lang w:val="cs-CZ"/>
        </w:rPr>
        <w:t xml:space="preserve"> reviewed South Slavic material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3D203E">
        <w:rPr>
          <w:rFonts w:ascii="Brill" w:hAnsi="Brill"/>
          <w:sz w:val="28"/>
          <w:szCs w:val="28"/>
          <w:lang w:val="cs-CZ"/>
        </w:rPr>
        <w:t xml:space="preserve">corrected </w:t>
      </w:r>
      <w:ins w:id="115" w:author="K B" w:date="2016-08-07T21:03:00Z">
        <w:r w:rsidR="00165FDE">
          <w:rPr>
            <w:rFonts w:ascii="Brill" w:hAnsi="Brill"/>
            <w:sz w:val="28"/>
            <w:szCs w:val="28"/>
            <w:lang w:val="cs-CZ"/>
          </w:rPr>
          <w:t xml:space="preserve">errors </w:t>
        </w:r>
      </w:ins>
      <w:r w:rsidR="003D203E">
        <w:rPr>
          <w:rFonts w:ascii="Brill" w:hAnsi="Brill"/>
          <w:sz w:val="28"/>
          <w:szCs w:val="28"/>
          <w:lang w:val="cs-CZ"/>
        </w:rPr>
        <w:t>in Slovene forms, and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A65D57">
        <w:rPr>
          <w:rFonts w:ascii="Brill" w:hAnsi="Brill"/>
          <w:sz w:val="28"/>
          <w:szCs w:val="28"/>
          <w:lang w:val="cs-CZ"/>
        </w:rPr>
        <w:t xml:space="preserve">sincerely thank </w:t>
      </w:r>
      <w:r w:rsidR="003D203E">
        <w:rPr>
          <w:rFonts w:ascii="Brill" w:hAnsi="Brill"/>
          <w:sz w:val="28"/>
          <w:szCs w:val="28"/>
          <w:lang w:val="cs-CZ"/>
        </w:rPr>
        <w:t>Professor Alexander Lubotsky</w:t>
      </w:r>
      <w:r w:rsidR="002203A8">
        <w:rPr>
          <w:rFonts w:ascii="Brill" w:hAnsi="Brill"/>
          <w:sz w:val="28"/>
          <w:szCs w:val="28"/>
          <w:lang w:val="cs-CZ"/>
        </w:rPr>
        <w:t xml:space="preserve"> </w:t>
      </w:r>
      <w:r w:rsidR="0049102D">
        <w:rPr>
          <w:rFonts w:ascii="Brill" w:hAnsi="Brill"/>
          <w:sz w:val="28"/>
          <w:szCs w:val="28"/>
          <w:lang w:val="cs-CZ"/>
        </w:rPr>
        <w:t>for support and guidance</w:t>
      </w:r>
      <w:r w:rsidR="003D203E">
        <w:rPr>
          <w:rFonts w:ascii="Brill" w:hAnsi="Brill"/>
          <w:sz w:val="28"/>
          <w:szCs w:val="28"/>
          <w:lang w:val="cs-CZ"/>
        </w:rPr>
        <w:t xml:space="preserve">. </w:t>
      </w:r>
      <w:r w:rsidR="007757B1">
        <w:rPr>
          <w:rFonts w:ascii="Brill" w:hAnsi="Brill"/>
          <w:sz w:val="28"/>
          <w:szCs w:val="28"/>
          <w:lang w:val="cs-CZ"/>
        </w:rPr>
        <w:t>I</w:t>
      </w:r>
      <w:r w:rsidR="000E3B81">
        <w:rPr>
          <w:rFonts w:ascii="Brill" w:hAnsi="Brill"/>
          <w:sz w:val="28"/>
          <w:szCs w:val="28"/>
          <w:lang w:val="cs-CZ"/>
        </w:rPr>
        <w:t xml:space="preserve"> a</w:t>
      </w:r>
      <w:r w:rsidR="007757B1">
        <w:rPr>
          <w:rFonts w:ascii="Brill" w:hAnsi="Brill"/>
          <w:sz w:val="28"/>
          <w:szCs w:val="28"/>
          <w:lang w:val="cs-CZ"/>
        </w:rPr>
        <w:t xml:space="preserve">m </w:t>
      </w:r>
      <w:r w:rsidR="007938D8">
        <w:rPr>
          <w:rFonts w:ascii="Brill" w:hAnsi="Brill"/>
          <w:sz w:val="28"/>
          <w:szCs w:val="28"/>
          <w:lang w:val="cs-CZ"/>
        </w:rPr>
        <w:t>indebted to m</w:t>
      </w:r>
      <w:r w:rsidR="00B83A7B">
        <w:rPr>
          <w:rFonts w:ascii="Brill" w:hAnsi="Brill"/>
          <w:sz w:val="28"/>
          <w:szCs w:val="28"/>
          <w:lang w:val="cs-CZ"/>
        </w:rPr>
        <w:t>y</w:t>
      </w:r>
      <w:ins w:id="116" w:author="K B" w:date="2016-08-09T08:44:00Z">
        <w:r w:rsidR="00B83A7B">
          <w:rPr>
            <w:rFonts w:ascii="Brill" w:hAnsi="Brill"/>
            <w:sz w:val="28"/>
            <w:szCs w:val="28"/>
            <w:lang w:val="cs-CZ"/>
          </w:rPr>
          <w:t xml:space="preserve"> </w:t>
        </w:r>
      </w:ins>
      <w:r w:rsidR="007938D8">
        <w:rPr>
          <w:rFonts w:ascii="Brill" w:hAnsi="Brill"/>
          <w:sz w:val="28"/>
          <w:szCs w:val="28"/>
        </w:rPr>
        <w:t xml:space="preserve">colleagues whose help was instrumental in </w:t>
      </w:r>
      <w:r w:rsidR="007757B1">
        <w:rPr>
          <w:rFonts w:ascii="Brill" w:hAnsi="Brill"/>
          <w:sz w:val="28"/>
          <w:szCs w:val="28"/>
        </w:rPr>
        <w:t>the publication of the origin</w:t>
      </w:r>
      <w:r w:rsidR="00BB76E3">
        <w:rPr>
          <w:rFonts w:ascii="Brill" w:hAnsi="Brill"/>
          <w:sz w:val="28"/>
          <w:szCs w:val="28"/>
        </w:rPr>
        <w:t xml:space="preserve">al book, most importantly, to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David Birnbaum, </w:t>
      </w:r>
      <w:r w:rsidR="00A04D48">
        <w:rPr>
          <w:rFonts w:ascii="Brill" w:hAnsi="Brill"/>
          <w:sz w:val="28"/>
          <w:szCs w:val="28"/>
        </w:rPr>
        <w:t xml:space="preserve">Sergey Bolotov, </w:t>
      </w:r>
      <w:r w:rsidR="00BB76E3">
        <w:rPr>
          <w:rFonts w:ascii="Brill" w:hAnsi="Brill"/>
          <w:sz w:val="28"/>
          <w:szCs w:val="28"/>
        </w:rPr>
        <w:t xml:space="preserve">Dr. Rimma Bulatova, Dr. Vladimir Dybo,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Vyacheslav Ivanov, </w:t>
      </w:r>
      <w:r w:rsidR="00A04D48">
        <w:rPr>
          <w:rFonts w:ascii="Brill" w:hAnsi="Brill"/>
          <w:sz w:val="28"/>
          <w:szCs w:val="28"/>
        </w:rPr>
        <w:t xml:space="preserve">Dr. Werner Lehfeldt , </w:t>
      </w:r>
      <w:r w:rsidR="00A70D42">
        <w:rPr>
          <w:rFonts w:ascii="Brill" w:hAnsi="Brill"/>
          <w:sz w:val="28"/>
          <w:szCs w:val="28"/>
        </w:rPr>
        <w:t xml:space="preserve">Dr. Sergey Nikolaev, </w:t>
      </w:r>
      <w:r w:rsidR="00607DC9">
        <w:rPr>
          <w:rFonts w:ascii="Brill" w:hAnsi="Brill"/>
          <w:sz w:val="28"/>
          <w:szCs w:val="28"/>
        </w:rPr>
        <w:t xml:space="preserve">Dr. </w:t>
      </w:r>
      <w:r w:rsidR="00607DC9" w:rsidRPr="00BE02FA">
        <w:rPr>
          <w:rFonts w:ascii="Brill" w:hAnsi="Brill"/>
          <w:sz w:val="28"/>
          <w:szCs w:val="28"/>
        </w:rPr>
        <w:t>Reinhold Olesch</w:t>
      </w:r>
      <w:r w:rsidR="00607DC9">
        <w:rPr>
          <w:rFonts w:ascii="Brill" w:hAnsi="Brill"/>
          <w:sz w:val="28"/>
          <w:szCs w:val="28"/>
        </w:rPr>
        <w:t xml:space="preserve">, Dr. </w:t>
      </w:r>
      <w:r w:rsidR="00637F04" w:rsidRPr="00637F04">
        <w:rPr>
          <w:rFonts w:ascii="Brill" w:hAnsi="Brill"/>
          <w:sz w:val="28"/>
          <w:szCs w:val="28"/>
        </w:rPr>
        <w:t>Hans Roth</w:t>
      </w:r>
      <w:r w:rsidR="00637F04">
        <w:rPr>
          <w:rFonts w:ascii="Brill" w:hAnsi="Brill"/>
          <w:sz w:val="28"/>
          <w:szCs w:val="28"/>
        </w:rPr>
        <w:t xml:space="preserve">e, </w:t>
      </w:r>
      <w:r w:rsidR="00607DC9">
        <w:rPr>
          <w:rFonts w:ascii="Brill" w:hAnsi="Brill"/>
          <w:sz w:val="28"/>
          <w:szCs w:val="28"/>
        </w:rPr>
        <w:t>Dr.</w:t>
      </w:r>
      <w:r w:rsidR="00A70D42">
        <w:rPr>
          <w:rFonts w:ascii="Brill" w:hAnsi="Brill"/>
          <w:sz w:val="28"/>
          <w:szCs w:val="28"/>
        </w:rPr>
        <w:t xml:space="preserve"> Adam Suprun, </w:t>
      </w:r>
      <w:r w:rsidR="008728DB">
        <w:rPr>
          <w:rFonts w:ascii="Brill" w:hAnsi="Brill"/>
          <w:sz w:val="28"/>
          <w:szCs w:val="28"/>
        </w:rPr>
        <w:t xml:space="preserve">and </w:t>
      </w:r>
      <w:r w:rsidR="00607DC9">
        <w:rPr>
          <w:rFonts w:ascii="Brill" w:hAnsi="Brill"/>
          <w:sz w:val="28"/>
          <w:szCs w:val="28"/>
        </w:rPr>
        <w:t>Dr.</w:t>
      </w:r>
      <w:r w:rsidR="00637F04">
        <w:rPr>
          <w:rFonts w:ascii="Brill" w:hAnsi="Brill"/>
          <w:sz w:val="28"/>
          <w:szCs w:val="28"/>
        </w:rPr>
        <w:t xml:space="preserve"> Andrey Zaliznyak</w:t>
      </w:r>
      <w:r w:rsidR="00BE02FA">
        <w:rPr>
          <w:rFonts w:ascii="Brill" w:hAnsi="Brill"/>
          <w:sz w:val="28"/>
          <w:szCs w:val="28"/>
        </w:rPr>
        <w:t>.</w:t>
      </w:r>
      <w:r w:rsidR="00637F04">
        <w:rPr>
          <w:rFonts w:ascii="Brill" w:hAnsi="Brill"/>
          <w:sz w:val="28"/>
          <w:szCs w:val="28"/>
        </w:rPr>
        <w:t xml:space="preserve"> </w:t>
      </w:r>
    </w:p>
    <w:p w:rsidR="005E5578" w:rsidRPr="00C4052B" w:rsidRDefault="005E5578">
      <w:pPr>
        <w:rPr>
          <w:lang w:val="cs-CZ"/>
        </w:rPr>
      </w:pPr>
      <w:r w:rsidRPr="00C4052B">
        <w:rPr>
          <w:rFonts w:ascii="Brill" w:hAnsi="Brill"/>
          <w:sz w:val="28"/>
          <w:szCs w:val="28"/>
        </w:rPr>
        <w:t>Oceanside, California, August, 2016</w:t>
      </w:r>
    </w:p>
    <w:sectPr w:rsidR="005E5578" w:rsidRPr="00C4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 B">
    <w15:presenceInfo w15:providerId="None" w15:userId="K 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54"/>
    <w:rsid w:val="000018C5"/>
    <w:rsid w:val="000070BB"/>
    <w:rsid w:val="00015239"/>
    <w:rsid w:val="0005129F"/>
    <w:rsid w:val="0005247A"/>
    <w:rsid w:val="0005544D"/>
    <w:rsid w:val="000562F9"/>
    <w:rsid w:val="00061044"/>
    <w:rsid w:val="000650A5"/>
    <w:rsid w:val="0008510D"/>
    <w:rsid w:val="00085B4C"/>
    <w:rsid w:val="00092068"/>
    <w:rsid w:val="000A2119"/>
    <w:rsid w:val="000B0836"/>
    <w:rsid w:val="000E3B81"/>
    <w:rsid w:val="000F28A2"/>
    <w:rsid w:val="001022F1"/>
    <w:rsid w:val="00112DB3"/>
    <w:rsid w:val="001412A3"/>
    <w:rsid w:val="00147661"/>
    <w:rsid w:val="00151F83"/>
    <w:rsid w:val="00153842"/>
    <w:rsid w:val="00154A21"/>
    <w:rsid w:val="0015647A"/>
    <w:rsid w:val="00157F71"/>
    <w:rsid w:val="00165FDE"/>
    <w:rsid w:val="00166448"/>
    <w:rsid w:val="00172890"/>
    <w:rsid w:val="00180104"/>
    <w:rsid w:val="00184F98"/>
    <w:rsid w:val="001A0691"/>
    <w:rsid w:val="001A3851"/>
    <w:rsid w:val="001B618E"/>
    <w:rsid w:val="001C2DB7"/>
    <w:rsid w:val="001D4865"/>
    <w:rsid w:val="001D59DC"/>
    <w:rsid w:val="00207E03"/>
    <w:rsid w:val="00210271"/>
    <w:rsid w:val="00212526"/>
    <w:rsid w:val="002203A8"/>
    <w:rsid w:val="00222848"/>
    <w:rsid w:val="00224CFC"/>
    <w:rsid w:val="00234897"/>
    <w:rsid w:val="00263AB4"/>
    <w:rsid w:val="00263EEB"/>
    <w:rsid w:val="0026427F"/>
    <w:rsid w:val="00265F23"/>
    <w:rsid w:val="00283F28"/>
    <w:rsid w:val="00285273"/>
    <w:rsid w:val="00285552"/>
    <w:rsid w:val="002A3E77"/>
    <w:rsid w:val="002B24E6"/>
    <w:rsid w:val="002C04B2"/>
    <w:rsid w:val="002C73DF"/>
    <w:rsid w:val="002D3A15"/>
    <w:rsid w:val="002E00B8"/>
    <w:rsid w:val="002E2325"/>
    <w:rsid w:val="002F34E2"/>
    <w:rsid w:val="0030370A"/>
    <w:rsid w:val="0031569B"/>
    <w:rsid w:val="0031685E"/>
    <w:rsid w:val="00326855"/>
    <w:rsid w:val="00347406"/>
    <w:rsid w:val="00354CA9"/>
    <w:rsid w:val="00366BA9"/>
    <w:rsid w:val="00391529"/>
    <w:rsid w:val="00395213"/>
    <w:rsid w:val="003D1E1F"/>
    <w:rsid w:val="003D203E"/>
    <w:rsid w:val="003E29DE"/>
    <w:rsid w:val="003E578E"/>
    <w:rsid w:val="00412509"/>
    <w:rsid w:val="004154B2"/>
    <w:rsid w:val="004334D2"/>
    <w:rsid w:val="00445DE9"/>
    <w:rsid w:val="0044773A"/>
    <w:rsid w:val="004537B0"/>
    <w:rsid w:val="0045545A"/>
    <w:rsid w:val="004556CF"/>
    <w:rsid w:val="00470CF7"/>
    <w:rsid w:val="004778A7"/>
    <w:rsid w:val="00482006"/>
    <w:rsid w:val="00485BAD"/>
    <w:rsid w:val="0049102D"/>
    <w:rsid w:val="004938A8"/>
    <w:rsid w:val="004A27F7"/>
    <w:rsid w:val="004B751A"/>
    <w:rsid w:val="004C06A1"/>
    <w:rsid w:val="004C0857"/>
    <w:rsid w:val="004D3064"/>
    <w:rsid w:val="004D7099"/>
    <w:rsid w:val="004D7F4E"/>
    <w:rsid w:val="004E33E9"/>
    <w:rsid w:val="004F3814"/>
    <w:rsid w:val="004F3B37"/>
    <w:rsid w:val="004F3C55"/>
    <w:rsid w:val="00502596"/>
    <w:rsid w:val="00504AB3"/>
    <w:rsid w:val="005215A2"/>
    <w:rsid w:val="005710B2"/>
    <w:rsid w:val="00573FE7"/>
    <w:rsid w:val="00591D0E"/>
    <w:rsid w:val="00592B4B"/>
    <w:rsid w:val="005A1B09"/>
    <w:rsid w:val="005A2D57"/>
    <w:rsid w:val="005A2F21"/>
    <w:rsid w:val="005E5578"/>
    <w:rsid w:val="00607DC9"/>
    <w:rsid w:val="00621350"/>
    <w:rsid w:val="00634AAA"/>
    <w:rsid w:val="006367A8"/>
    <w:rsid w:val="0063793D"/>
    <w:rsid w:val="00637F04"/>
    <w:rsid w:val="00642396"/>
    <w:rsid w:val="00642500"/>
    <w:rsid w:val="00643B53"/>
    <w:rsid w:val="0067215C"/>
    <w:rsid w:val="00694963"/>
    <w:rsid w:val="006A252A"/>
    <w:rsid w:val="006A5758"/>
    <w:rsid w:val="006B3BFE"/>
    <w:rsid w:val="006C0361"/>
    <w:rsid w:val="006D5DA2"/>
    <w:rsid w:val="006E2E3E"/>
    <w:rsid w:val="006E55B0"/>
    <w:rsid w:val="006F400C"/>
    <w:rsid w:val="00707156"/>
    <w:rsid w:val="00714DDE"/>
    <w:rsid w:val="00730A7A"/>
    <w:rsid w:val="007358D3"/>
    <w:rsid w:val="00736EE9"/>
    <w:rsid w:val="0073774E"/>
    <w:rsid w:val="00760950"/>
    <w:rsid w:val="007654D5"/>
    <w:rsid w:val="007757B1"/>
    <w:rsid w:val="00783FFA"/>
    <w:rsid w:val="007938D8"/>
    <w:rsid w:val="007A6822"/>
    <w:rsid w:val="007B3F46"/>
    <w:rsid w:val="007D0B92"/>
    <w:rsid w:val="007D6239"/>
    <w:rsid w:val="007F3505"/>
    <w:rsid w:val="00802511"/>
    <w:rsid w:val="00825341"/>
    <w:rsid w:val="0083031E"/>
    <w:rsid w:val="00843E84"/>
    <w:rsid w:val="008728DB"/>
    <w:rsid w:val="00896F94"/>
    <w:rsid w:val="008C144C"/>
    <w:rsid w:val="008C46AB"/>
    <w:rsid w:val="008C7846"/>
    <w:rsid w:val="008E2723"/>
    <w:rsid w:val="008E4A50"/>
    <w:rsid w:val="008F2D2F"/>
    <w:rsid w:val="00916102"/>
    <w:rsid w:val="00916DB5"/>
    <w:rsid w:val="0093431E"/>
    <w:rsid w:val="00961526"/>
    <w:rsid w:val="009706D5"/>
    <w:rsid w:val="00974C7A"/>
    <w:rsid w:val="009B28DA"/>
    <w:rsid w:val="009B5D14"/>
    <w:rsid w:val="009D7D29"/>
    <w:rsid w:val="009E64FB"/>
    <w:rsid w:val="009F0F43"/>
    <w:rsid w:val="009F759A"/>
    <w:rsid w:val="00A04D48"/>
    <w:rsid w:val="00A156A1"/>
    <w:rsid w:val="00A37911"/>
    <w:rsid w:val="00A458C3"/>
    <w:rsid w:val="00A54318"/>
    <w:rsid w:val="00A65D57"/>
    <w:rsid w:val="00A70D42"/>
    <w:rsid w:val="00A77EF8"/>
    <w:rsid w:val="00A87818"/>
    <w:rsid w:val="00A93F45"/>
    <w:rsid w:val="00AC55DD"/>
    <w:rsid w:val="00AF0CD0"/>
    <w:rsid w:val="00AF0F1A"/>
    <w:rsid w:val="00B04089"/>
    <w:rsid w:val="00B06BFF"/>
    <w:rsid w:val="00B06C13"/>
    <w:rsid w:val="00B109E2"/>
    <w:rsid w:val="00B1219D"/>
    <w:rsid w:val="00B13446"/>
    <w:rsid w:val="00B1784E"/>
    <w:rsid w:val="00B22934"/>
    <w:rsid w:val="00B30033"/>
    <w:rsid w:val="00B3394F"/>
    <w:rsid w:val="00B67355"/>
    <w:rsid w:val="00B83A7B"/>
    <w:rsid w:val="00BB2F0C"/>
    <w:rsid w:val="00BB76E3"/>
    <w:rsid w:val="00BC0154"/>
    <w:rsid w:val="00BC032C"/>
    <w:rsid w:val="00BC7505"/>
    <w:rsid w:val="00BD08FC"/>
    <w:rsid w:val="00BE009C"/>
    <w:rsid w:val="00BE02FA"/>
    <w:rsid w:val="00C20ED0"/>
    <w:rsid w:val="00C4052B"/>
    <w:rsid w:val="00C5487C"/>
    <w:rsid w:val="00C65DF2"/>
    <w:rsid w:val="00C90F37"/>
    <w:rsid w:val="00CA4B0A"/>
    <w:rsid w:val="00CB7A67"/>
    <w:rsid w:val="00CD2C67"/>
    <w:rsid w:val="00CD59D3"/>
    <w:rsid w:val="00CD6E3E"/>
    <w:rsid w:val="00CE4B82"/>
    <w:rsid w:val="00D15B61"/>
    <w:rsid w:val="00D25D5A"/>
    <w:rsid w:val="00D32D98"/>
    <w:rsid w:val="00D405B6"/>
    <w:rsid w:val="00D5017D"/>
    <w:rsid w:val="00D522C2"/>
    <w:rsid w:val="00D528CB"/>
    <w:rsid w:val="00D52AD3"/>
    <w:rsid w:val="00D57CE3"/>
    <w:rsid w:val="00D57EE6"/>
    <w:rsid w:val="00D61F69"/>
    <w:rsid w:val="00D62559"/>
    <w:rsid w:val="00D971A9"/>
    <w:rsid w:val="00DA1363"/>
    <w:rsid w:val="00DB68DC"/>
    <w:rsid w:val="00DC172C"/>
    <w:rsid w:val="00DC696B"/>
    <w:rsid w:val="00DD3F02"/>
    <w:rsid w:val="00DF3B66"/>
    <w:rsid w:val="00E00BB3"/>
    <w:rsid w:val="00E01096"/>
    <w:rsid w:val="00E0479D"/>
    <w:rsid w:val="00E10032"/>
    <w:rsid w:val="00E22FE4"/>
    <w:rsid w:val="00E34954"/>
    <w:rsid w:val="00E406CB"/>
    <w:rsid w:val="00E422E0"/>
    <w:rsid w:val="00E5452E"/>
    <w:rsid w:val="00E5719D"/>
    <w:rsid w:val="00E6639E"/>
    <w:rsid w:val="00E87B94"/>
    <w:rsid w:val="00E91A67"/>
    <w:rsid w:val="00E938B4"/>
    <w:rsid w:val="00ED47B0"/>
    <w:rsid w:val="00EF6EC9"/>
    <w:rsid w:val="00F05401"/>
    <w:rsid w:val="00F07C7F"/>
    <w:rsid w:val="00F158D3"/>
    <w:rsid w:val="00F31487"/>
    <w:rsid w:val="00F33DA2"/>
    <w:rsid w:val="00F36281"/>
    <w:rsid w:val="00F4743D"/>
    <w:rsid w:val="00F52BCA"/>
    <w:rsid w:val="00F55949"/>
    <w:rsid w:val="00F800ED"/>
    <w:rsid w:val="00FB4F91"/>
    <w:rsid w:val="00FD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C5B67"/>
  <w15:chartTrackingRefBased/>
  <w15:docId w15:val="{7BDC0693-0896-42D5-8137-617D3BF4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7C7F"/>
  </w:style>
  <w:style w:type="paragraph" w:styleId="Heading1">
    <w:name w:val="heading 1"/>
    <w:basedOn w:val="Normal"/>
    <w:next w:val="Normal"/>
    <w:link w:val="Heading1Char"/>
    <w:uiPriority w:val="9"/>
    <w:qFormat/>
    <w:rsid w:val="00157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57F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F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B8E1-6920-4A2E-BC3F-B45070C86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237</cp:revision>
  <dcterms:created xsi:type="dcterms:W3CDTF">2016-07-18T18:56:00Z</dcterms:created>
  <dcterms:modified xsi:type="dcterms:W3CDTF">2016-08-09T20:25:00Z</dcterms:modified>
</cp:coreProperties>
</file>